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7E7179" w14:textId="77777777" w:rsidR="00624254" w:rsidRPr="007E31AE" w:rsidRDefault="00624254" w:rsidP="00DE4F45">
      <w:pPr>
        <w:jc w:val="center"/>
        <w:rPr>
          <w:b/>
          <w:color w:val="262626" w:themeColor="text2" w:themeTint="D9"/>
          <w:sz w:val="32"/>
          <w:szCs w:val="32"/>
        </w:rPr>
      </w:pPr>
      <w:r w:rsidRPr="007E31AE">
        <w:rPr>
          <w:b/>
          <w:color w:val="262626" w:themeColor="text2" w:themeTint="D9"/>
          <w:sz w:val="32"/>
        </w:rPr>
        <w:t>Retrospective RWE Study Protocol</w:t>
      </w:r>
    </w:p>
    <w:p w14:paraId="5B419301" w14:textId="4CD40F2A" w:rsidR="00DE4F45" w:rsidRPr="007E31AE" w:rsidRDefault="00DE4F45" w:rsidP="00624254">
      <w:pPr>
        <w:spacing w:after="120"/>
        <w:jc w:val="center"/>
        <w:rPr>
          <w:b/>
          <w:color w:val="262626" w:themeColor="text2" w:themeTint="D9"/>
          <w:sz w:val="32"/>
          <w:szCs w:val="32"/>
        </w:rPr>
      </w:pPr>
      <w:r w:rsidRPr="007E31AE">
        <w:rPr>
          <w:b/>
          <w:color w:val="262626" w:themeColor="text2" w:themeTint="D9"/>
          <w:sz w:val="32"/>
          <w:szCs w:val="32"/>
        </w:rPr>
        <w:t>Cover Page</w:t>
      </w:r>
    </w:p>
    <w:tbl>
      <w:tblPr>
        <w:tblW w:w="5002" w:type="pct"/>
        <w:tblInd w:w="-5" w:type="dxa"/>
        <w:tblBorders>
          <w:bottom w:val="dotted" w:sz="4" w:space="0" w:color="000000" w:themeColor="text2" w:themeShade="80"/>
          <w:insideH w:val="dotted" w:sz="4" w:space="0" w:color="000000" w:themeColor="text2" w:themeShade="80"/>
          <w:insideV w:val="dotted" w:sz="4" w:space="0" w:color="000000" w:themeColor="text2" w:themeShade="80"/>
        </w:tblBorders>
        <w:tblLayout w:type="fixed"/>
        <w:tblCellMar>
          <w:left w:w="0" w:type="dxa"/>
          <w:right w:w="0" w:type="dxa"/>
        </w:tblCellMar>
        <w:tblLook w:val="04A0" w:firstRow="1" w:lastRow="0" w:firstColumn="1" w:lastColumn="0" w:noHBand="0" w:noVBand="1"/>
      </w:tblPr>
      <w:tblGrid>
        <w:gridCol w:w="3694"/>
        <w:gridCol w:w="4153"/>
        <w:gridCol w:w="1949"/>
      </w:tblGrid>
      <w:tr w:rsidR="00051F40" w:rsidRPr="007E31AE" w14:paraId="3FC52E2E" w14:textId="77777777" w:rsidTr="00051F40">
        <w:trPr>
          <w:trHeight w:val="432"/>
        </w:trPr>
        <w:tc>
          <w:tcPr>
            <w:tcW w:w="3694" w:type="dxa"/>
            <w:tcBorders>
              <w:top w:val="single" w:sz="4" w:space="0" w:color="BFBFBF" w:themeColor="background1" w:themeShade="BF"/>
              <w:bottom w:val="single" w:sz="4" w:space="0" w:color="BFBFBF" w:themeColor="background1" w:themeShade="BF"/>
              <w:right w:val="nil"/>
            </w:tcBorders>
            <w:shd w:val="clear" w:color="auto" w:fill="F5F5F5"/>
            <w:tcMar>
              <w:top w:w="0" w:type="dxa"/>
              <w:left w:w="43" w:type="dxa"/>
              <w:bottom w:w="0" w:type="dxa"/>
              <w:right w:w="43" w:type="dxa"/>
            </w:tcMar>
            <w:vAlign w:val="center"/>
          </w:tcPr>
          <w:p w14:paraId="7DB176A2" w14:textId="77777777" w:rsidR="00020080" w:rsidRPr="007E31AE" w:rsidRDefault="00020080" w:rsidP="00020080">
            <w:pPr>
              <w:pStyle w:val="Description"/>
              <w:rPr>
                <w:noProof w:val="0"/>
                <w:color w:val="262626" w:themeColor="text2" w:themeTint="D9"/>
              </w:rPr>
            </w:pPr>
            <w:r w:rsidRPr="007E31AE">
              <w:rPr>
                <w:b/>
                <w:noProof w:val="0"/>
                <w:color w:val="262626" w:themeColor="text2" w:themeTint="D9"/>
              </w:rPr>
              <w:t>Short title:</w:t>
            </w:r>
          </w:p>
        </w:tc>
        <w:tc>
          <w:tcPr>
            <w:tcW w:w="6102" w:type="dxa"/>
            <w:gridSpan w:val="2"/>
            <w:tcBorders>
              <w:top w:val="single" w:sz="4" w:space="0" w:color="BFBFBF" w:themeColor="background1" w:themeShade="BF"/>
              <w:left w:val="nil"/>
              <w:bottom w:val="single" w:sz="4" w:space="0" w:color="BFBFBF" w:themeColor="background1" w:themeShade="BF"/>
            </w:tcBorders>
            <w:tcMar>
              <w:left w:w="43" w:type="dxa"/>
              <w:right w:w="43" w:type="dxa"/>
            </w:tcMar>
            <w:vAlign w:val="center"/>
          </w:tcPr>
          <w:p w14:paraId="1C212CED" w14:textId="180C8823" w:rsidR="00020080" w:rsidRPr="007E31AE" w:rsidRDefault="00CA5D2F" w:rsidP="00020080">
            <w:pPr>
              <w:pStyle w:val="Description"/>
              <w:rPr>
                <w:noProof w:val="0"/>
                <w:color w:val="262626" w:themeColor="text2" w:themeTint="D9"/>
              </w:rPr>
            </w:pPr>
            <w:r>
              <w:rPr>
                <w:noProof w:val="0"/>
                <w:color w:val="262626" w:themeColor="text2" w:themeTint="D9"/>
              </w:rPr>
              <w:t>C</w:t>
            </w:r>
            <w:r w:rsidR="003C5753">
              <w:rPr>
                <w:noProof w:val="0"/>
                <w:color w:val="262626" w:themeColor="text2" w:themeTint="D9"/>
              </w:rPr>
              <w:t>omparison of c</w:t>
            </w:r>
            <w:r>
              <w:rPr>
                <w:noProof w:val="0"/>
                <w:color w:val="262626" w:themeColor="text2" w:themeTint="D9"/>
              </w:rPr>
              <w:t xml:space="preserve">ardinality matching </w:t>
            </w:r>
            <w:r w:rsidR="003C5753">
              <w:rPr>
                <w:noProof w:val="0"/>
                <w:color w:val="262626" w:themeColor="text2" w:themeTint="D9"/>
              </w:rPr>
              <w:t>and</w:t>
            </w:r>
            <w:r>
              <w:rPr>
                <w:noProof w:val="0"/>
                <w:color w:val="262626" w:themeColor="text2" w:themeTint="D9"/>
              </w:rPr>
              <w:t xml:space="preserve"> propensity score matching</w:t>
            </w:r>
          </w:p>
        </w:tc>
      </w:tr>
      <w:tr w:rsidR="00051F40" w:rsidRPr="007E31AE" w14:paraId="3CF3D6D5" w14:textId="77777777" w:rsidTr="00051F40">
        <w:trPr>
          <w:trHeight w:val="432"/>
        </w:trPr>
        <w:tc>
          <w:tcPr>
            <w:tcW w:w="3694" w:type="dxa"/>
            <w:tcBorders>
              <w:top w:val="single" w:sz="4" w:space="0" w:color="BFBFBF" w:themeColor="background1" w:themeShade="BF"/>
              <w:bottom w:val="single" w:sz="4" w:space="0" w:color="BFBFBF" w:themeColor="background1" w:themeShade="BF"/>
              <w:right w:val="nil"/>
            </w:tcBorders>
            <w:shd w:val="clear" w:color="auto" w:fill="F5F5F5"/>
            <w:tcMar>
              <w:top w:w="0" w:type="dxa"/>
              <w:left w:w="43" w:type="dxa"/>
              <w:bottom w:w="0" w:type="dxa"/>
              <w:right w:w="43" w:type="dxa"/>
            </w:tcMar>
          </w:tcPr>
          <w:p w14:paraId="549CCA2A" w14:textId="089BEB51" w:rsidR="00020080" w:rsidRPr="007E31AE" w:rsidRDefault="00F119B4" w:rsidP="00F119B4">
            <w:pPr>
              <w:pStyle w:val="Description"/>
              <w:spacing w:before="80"/>
              <w:rPr>
                <w:noProof w:val="0"/>
                <w:color w:val="262626" w:themeColor="text2" w:themeTint="D9"/>
              </w:rPr>
            </w:pPr>
            <w:r>
              <w:rPr>
                <w:b/>
                <w:noProof w:val="0"/>
                <w:color w:val="262626" w:themeColor="text2" w:themeTint="D9"/>
              </w:rPr>
              <w:t>Protocol</w:t>
            </w:r>
            <w:r w:rsidR="00020080" w:rsidRPr="007E31AE">
              <w:rPr>
                <w:b/>
                <w:noProof w:val="0"/>
                <w:color w:val="262626" w:themeColor="text2" w:themeTint="D9"/>
              </w:rPr>
              <w:t>:</w:t>
            </w:r>
            <w:r w:rsidR="00051F40">
              <w:rPr>
                <w:b/>
                <w:noProof w:val="0"/>
                <w:color w:val="262626" w:themeColor="text2" w:themeTint="D9"/>
              </w:rPr>
              <w:t xml:space="preserve"> </w:t>
            </w:r>
          </w:p>
        </w:tc>
        <w:tc>
          <w:tcPr>
            <w:tcW w:w="4153" w:type="dxa"/>
            <w:tcBorders>
              <w:top w:val="single" w:sz="4" w:space="0" w:color="BFBFBF" w:themeColor="background1" w:themeShade="BF"/>
              <w:left w:val="nil"/>
              <w:bottom w:val="single" w:sz="4" w:space="0" w:color="BFBFBF" w:themeColor="background1" w:themeShade="BF"/>
              <w:right w:val="nil"/>
            </w:tcBorders>
            <w:tcMar>
              <w:left w:w="43" w:type="dxa"/>
              <w:right w:w="43" w:type="dxa"/>
            </w:tcMar>
          </w:tcPr>
          <w:p w14:paraId="2B15045E" w14:textId="4C9DA986" w:rsidR="008569B4" w:rsidRPr="007E31AE" w:rsidRDefault="008569B4" w:rsidP="00020080">
            <w:pPr>
              <w:pStyle w:val="Description"/>
              <w:rPr>
                <w:noProof w:val="0"/>
                <w:color w:val="262626" w:themeColor="text2" w:themeTint="D9"/>
              </w:rPr>
            </w:pPr>
            <w:r w:rsidRPr="007E31AE">
              <w:rPr>
                <w:noProof w:val="0"/>
                <w:color w:val="262626" w:themeColor="text2" w:themeTint="D9"/>
              </w:rPr>
              <w:t>Protocol Version:</w:t>
            </w:r>
          </w:p>
          <w:p w14:paraId="1E0486E0" w14:textId="76EB9FF5" w:rsidR="00020080" w:rsidRPr="007E31AE" w:rsidRDefault="008569B4" w:rsidP="00020080">
            <w:pPr>
              <w:pStyle w:val="Description"/>
              <w:rPr>
                <w:noProof w:val="0"/>
                <w:color w:val="262626" w:themeColor="text2" w:themeTint="D9"/>
              </w:rPr>
            </w:pPr>
            <w:r w:rsidRPr="007E31AE">
              <w:rPr>
                <w:rStyle w:val="PlaceholderText"/>
                <w:noProof w:val="0"/>
                <w:color w:val="262626" w:themeColor="text2" w:themeTint="D9"/>
              </w:rPr>
              <w:t xml:space="preserve"> </w:t>
            </w:r>
            <w:sdt>
              <w:sdtPr>
                <w:rPr>
                  <w:noProof w:val="0"/>
                  <w:color w:val="262626" w:themeColor="text2" w:themeTint="D9"/>
                </w:rPr>
                <w:id w:val="783852293"/>
                <w:placeholder>
                  <w:docPart w:val="FEC3866639A34DA4AC3D6962FFCEE12B"/>
                </w:placeholder>
                <w:comboBox>
                  <w:listItem w:value="Choose an item"/>
                  <w:listItem w:displayText="Initial" w:value="Initial"/>
                  <w:listItem w:displayText="Amendment 1" w:value="Amendment 1"/>
                  <w:listItem w:displayText="Amendment 2" w:value="Amendment 2"/>
                  <w:listItem w:displayText="Amendment 3" w:value="Amendment 3"/>
                </w:comboBox>
              </w:sdtPr>
              <w:sdtEndPr/>
              <w:sdtContent>
                <w:r w:rsidR="00FF1C6A" w:rsidRPr="007E31AE">
                  <w:rPr>
                    <w:noProof w:val="0"/>
                    <w:color w:val="262626" w:themeColor="text2" w:themeTint="D9"/>
                  </w:rPr>
                  <w:t>Initial</w:t>
                </w:r>
              </w:sdtContent>
            </w:sdt>
          </w:p>
        </w:tc>
        <w:tc>
          <w:tcPr>
            <w:tcW w:w="1949" w:type="dxa"/>
            <w:tcBorders>
              <w:top w:val="single" w:sz="4" w:space="0" w:color="BFBFBF" w:themeColor="background1" w:themeShade="BF"/>
              <w:left w:val="nil"/>
              <w:bottom w:val="single" w:sz="4" w:space="0" w:color="BFBFBF" w:themeColor="background1" w:themeShade="BF"/>
            </w:tcBorders>
          </w:tcPr>
          <w:p w14:paraId="2EB6FC25" w14:textId="61DEE407" w:rsidR="00020080" w:rsidRPr="007E31AE" w:rsidRDefault="00020080" w:rsidP="00020080">
            <w:pPr>
              <w:pStyle w:val="Description"/>
              <w:rPr>
                <w:noProof w:val="0"/>
                <w:color w:val="262626" w:themeColor="text2" w:themeTint="D9"/>
              </w:rPr>
            </w:pPr>
            <w:r w:rsidRPr="007E31AE">
              <w:rPr>
                <w:noProof w:val="0"/>
                <w:color w:val="262626" w:themeColor="text2" w:themeTint="D9"/>
              </w:rPr>
              <w:t>Pro</w:t>
            </w:r>
            <w:r w:rsidR="008569B4" w:rsidRPr="007E31AE">
              <w:rPr>
                <w:noProof w:val="0"/>
                <w:color w:val="262626" w:themeColor="text2" w:themeTint="D9"/>
              </w:rPr>
              <w:t xml:space="preserve">tocol </w:t>
            </w:r>
            <w:r w:rsidRPr="007E31AE">
              <w:rPr>
                <w:noProof w:val="0"/>
                <w:color w:val="262626" w:themeColor="text2" w:themeTint="D9"/>
              </w:rPr>
              <w:t>Date:</w:t>
            </w:r>
            <w:r w:rsidRPr="007E31AE">
              <w:rPr>
                <w:noProof w:val="0"/>
                <w:color w:val="262626" w:themeColor="text2" w:themeTint="D9"/>
              </w:rPr>
              <w:br/>
            </w:r>
            <w:sdt>
              <w:sdtPr>
                <w:rPr>
                  <w:noProof w:val="0"/>
                  <w:color w:val="262626" w:themeColor="text2" w:themeTint="D9"/>
                </w:rPr>
                <w:alias w:val=" Date"/>
                <w:tag w:val=""/>
                <w:id w:val="446202783"/>
                <w:placeholder>
                  <w:docPart w:val="81BCB0BB0FC74F388B70483D1EE8CB0D"/>
                </w:placeholder>
                <w:dataBinding w:prefixMappings="xmlns:ns0='http://schemas.microsoft.com/office/2006/coverPageProps' " w:xpath="/ns0:CoverPageProperties[1]/ns0:PublishDate[1]" w:storeItemID="{55AF091B-3C7A-41E3-B477-F2FDAA23CFDA}"/>
                <w:date w:fullDate="2019-06-20T00:00:00Z">
                  <w:dateFormat w:val="MMMM d, yyyy"/>
                  <w:lid w:val="en-US"/>
                  <w:storeMappedDataAs w:val="dateTime"/>
                  <w:calendar w:val="gregorian"/>
                </w:date>
              </w:sdtPr>
              <w:sdtEndPr/>
              <w:sdtContent>
                <w:r w:rsidR="00A154CA">
                  <w:rPr>
                    <w:noProof w:val="0"/>
                    <w:color w:val="262626" w:themeColor="text2" w:themeTint="D9"/>
                  </w:rPr>
                  <w:t>June 20, 2019</w:t>
                </w:r>
              </w:sdtContent>
            </w:sdt>
          </w:p>
        </w:tc>
      </w:tr>
      <w:tr w:rsidR="00051F40" w:rsidRPr="007E31AE" w14:paraId="4D8E9A6E" w14:textId="77777777" w:rsidTr="00051F40">
        <w:trPr>
          <w:trHeight w:val="432"/>
        </w:trPr>
        <w:tc>
          <w:tcPr>
            <w:tcW w:w="3694" w:type="dxa"/>
            <w:tcBorders>
              <w:top w:val="single" w:sz="4" w:space="0" w:color="BFBFBF" w:themeColor="background1" w:themeShade="BF"/>
              <w:bottom w:val="single" w:sz="4" w:space="0" w:color="BFBFBF" w:themeColor="background1" w:themeShade="BF"/>
              <w:right w:val="nil"/>
            </w:tcBorders>
            <w:shd w:val="clear" w:color="auto" w:fill="F5F5F5"/>
            <w:tcMar>
              <w:top w:w="0" w:type="dxa"/>
              <w:left w:w="43" w:type="dxa"/>
              <w:bottom w:w="0" w:type="dxa"/>
              <w:right w:w="43" w:type="dxa"/>
            </w:tcMar>
            <w:vAlign w:val="center"/>
          </w:tcPr>
          <w:p w14:paraId="7185767A" w14:textId="77777777" w:rsidR="00020080" w:rsidRPr="007E31AE" w:rsidRDefault="00020080" w:rsidP="00020080">
            <w:pPr>
              <w:pStyle w:val="Description"/>
              <w:rPr>
                <w:b/>
                <w:noProof w:val="0"/>
                <w:color w:val="262626" w:themeColor="text2" w:themeTint="D9"/>
              </w:rPr>
            </w:pPr>
            <w:r w:rsidRPr="007E31AE">
              <w:rPr>
                <w:b/>
                <w:noProof w:val="0"/>
                <w:color w:val="262626" w:themeColor="text2" w:themeTint="D9"/>
              </w:rPr>
              <w:t>Research Project Title:</w:t>
            </w:r>
          </w:p>
        </w:tc>
        <w:tc>
          <w:tcPr>
            <w:tcW w:w="6102" w:type="dxa"/>
            <w:gridSpan w:val="2"/>
            <w:tcBorders>
              <w:top w:val="single" w:sz="4" w:space="0" w:color="BFBFBF" w:themeColor="background1" w:themeShade="BF"/>
              <w:left w:val="nil"/>
              <w:bottom w:val="single" w:sz="4" w:space="0" w:color="BFBFBF" w:themeColor="background1" w:themeShade="BF"/>
            </w:tcBorders>
            <w:tcMar>
              <w:left w:w="43" w:type="dxa"/>
              <w:right w:w="43" w:type="dxa"/>
            </w:tcMar>
            <w:vAlign w:val="center"/>
          </w:tcPr>
          <w:p w14:paraId="281F2301" w14:textId="31D2B578" w:rsidR="00020080" w:rsidRPr="00CA5D2F" w:rsidRDefault="00EB5406" w:rsidP="003B5CCA">
            <w:pPr>
              <w:pStyle w:val="Description"/>
              <w:rPr>
                <w:noProof w:val="0"/>
                <w:color w:val="262626" w:themeColor="text2" w:themeTint="D9"/>
              </w:rPr>
            </w:pPr>
            <w:r>
              <w:rPr>
                <w:noProof w:val="0"/>
                <w:color w:val="262626" w:themeColor="text2" w:themeTint="D9"/>
              </w:rPr>
              <w:t>C</w:t>
            </w:r>
            <w:r w:rsidR="008C42C5">
              <w:rPr>
                <w:noProof w:val="0"/>
                <w:color w:val="262626" w:themeColor="text2" w:themeTint="D9"/>
              </w:rPr>
              <w:t>omparison</w:t>
            </w:r>
            <w:r w:rsidR="00B90522">
              <w:rPr>
                <w:noProof w:val="0"/>
                <w:color w:val="262626" w:themeColor="text2" w:themeTint="D9"/>
              </w:rPr>
              <w:t xml:space="preserve"> of</w:t>
            </w:r>
            <w:r w:rsidR="008C42C5">
              <w:rPr>
                <w:noProof w:val="0"/>
                <w:color w:val="262626" w:themeColor="text2" w:themeTint="D9"/>
              </w:rPr>
              <w:t xml:space="preserve"> cardinality matching and propensity score matching</w:t>
            </w:r>
            <w:r w:rsidR="003B5CCA">
              <w:rPr>
                <w:noProof w:val="0"/>
                <w:color w:val="262626" w:themeColor="text2" w:themeTint="D9"/>
              </w:rPr>
              <w:t xml:space="preserve"> </w:t>
            </w:r>
            <w:r>
              <w:rPr>
                <w:noProof w:val="0"/>
                <w:color w:val="262626" w:themeColor="text2" w:themeTint="D9"/>
              </w:rPr>
              <w:t>to adjust for potential</w:t>
            </w:r>
            <w:r w:rsidR="003B5CCA">
              <w:rPr>
                <w:noProof w:val="0"/>
                <w:color w:val="262626" w:themeColor="text2" w:themeTint="D9"/>
              </w:rPr>
              <w:t xml:space="preserve"> confounding</w:t>
            </w:r>
            <w:r w:rsidR="00F26EB7">
              <w:rPr>
                <w:noProof w:val="0"/>
                <w:color w:val="262626" w:themeColor="text2" w:themeTint="D9"/>
              </w:rPr>
              <w:t>: a retrospective study of new users of angiotensin-converting enzyme inhibitor versus thiazide or thiazide-like diuretic</w:t>
            </w:r>
            <w:r w:rsidR="00D227C2">
              <w:rPr>
                <w:noProof w:val="0"/>
                <w:color w:val="262626" w:themeColor="text2" w:themeTint="D9"/>
              </w:rPr>
              <w:t xml:space="preserve"> monotherapy</w:t>
            </w:r>
          </w:p>
        </w:tc>
      </w:tr>
      <w:tr w:rsidR="00051F40" w:rsidRPr="007E31AE" w14:paraId="35CD4137" w14:textId="77777777" w:rsidTr="00051F40">
        <w:trPr>
          <w:trHeight w:val="432"/>
        </w:trPr>
        <w:tc>
          <w:tcPr>
            <w:tcW w:w="3694" w:type="dxa"/>
            <w:tcBorders>
              <w:top w:val="single" w:sz="4" w:space="0" w:color="BFBFBF" w:themeColor="background1" w:themeShade="BF"/>
              <w:bottom w:val="single" w:sz="4" w:space="0" w:color="BFBFBF" w:themeColor="background1" w:themeShade="BF"/>
              <w:right w:val="nil"/>
            </w:tcBorders>
            <w:shd w:val="clear" w:color="auto" w:fill="F5F5F5"/>
            <w:tcMar>
              <w:top w:w="0" w:type="dxa"/>
              <w:left w:w="43" w:type="dxa"/>
              <w:bottom w:w="0" w:type="dxa"/>
              <w:right w:w="43" w:type="dxa"/>
            </w:tcMar>
            <w:vAlign w:val="center"/>
          </w:tcPr>
          <w:p w14:paraId="4CCD9E54" w14:textId="77777777" w:rsidR="00020080" w:rsidRPr="007E31AE" w:rsidRDefault="00020080" w:rsidP="00020080">
            <w:pPr>
              <w:pStyle w:val="Description"/>
              <w:rPr>
                <w:noProof w:val="0"/>
                <w:color w:val="262626" w:themeColor="text2" w:themeTint="D9"/>
              </w:rPr>
            </w:pPr>
            <w:r w:rsidRPr="007E31AE">
              <w:rPr>
                <w:b/>
                <w:noProof w:val="0"/>
                <w:color w:val="262626" w:themeColor="text2" w:themeTint="D9"/>
              </w:rPr>
              <w:t xml:space="preserve">Study Champion </w:t>
            </w:r>
            <w:r w:rsidRPr="007E31AE">
              <w:rPr>
                <w:i/>
                <w:noProof w:val="0"/>
                <w:color w:val="262626" w:themeColor="text2" w:themeTint="D9"/>
              </w:rPr>
              <w:t>(</w:t>
            </w:r>
            <w:r w:rsidR="00DE4F45" w:rsidRPr="007E31AE">
              <w:rPr>
                <w:i/>
                <w:noProof w:val="0"/>
                <w:color w:val="262626" w:themeColor="text2" w:themeTint="D9"/>
              </w:rPr>
              <w:t xml:space="preserve">one </w:t>
            </w:r>
            <w:r w:rsidRPr="007E31AE">
              <w:rPr>
                <w:i/>
                <w:noProof w:val="0"/>
                <w:color w:val="262626" w:themeColor="text2" w:themeTint="D9"/>
              </w:rPr>
              <w:t>person’s Name)</w:t>
            </w:r>
            <w:r w:rsidRPr="007E31AE">
              <w:rPr>
                <w:noProof w:val="0"/>
                <w:color w:val="262626" w:themeColor="text2" w:themeTint="D9"/>
              </w:rPr>
              <w:t>:</w:t>
            </w:r>
          </w:p>
        </w:tc>
        <w:tc>
          <w:tcPr>
            <w:tcW w:w="6102" w:type="dxa"/>
            <w:gridSpan w:val="2"/>
            <w:tcBorders>
              <w:top w:val="single" w:sz="4" w:space="0" w:color="BFBFBF" w:themeColor="background1" w:themeShade="BF"/>
              <w:left w:val="nil"/>
              <w:bottom w:val="single" w:sz="4" w:space="0" w:color="BFBFBF" w:themeColor="background1" w:themeShade="BF"/>
            </w:tcBorders>
            <w:tcMar>
              <w:left w:w="43" w:type="dxa"/>
              <w:right w:w="43" w:type="dxa"/>
            </w:tcMar>
            <w:vAlign w:val="center"/>
          </w:tcPr>
          <w:p w14:paraId="073FCDF7" w14:textId="49ABEBA5" w:rsidR="00020080" w:rsidRPr="007E31AE" w:rsidRDefault="00CA5D2F" w:rsidP="00020080">
            <w:pPr>
              <w:pStyle w:val="Description"/>
              <w:rPr>
                <w:noProof w:val="0"/>
                <w:color w:val="262626" w:themeColor="text2" w:themeTint="D9"/>
              </w:rPr>
            </w:pPr>
            <w:r>
              <w:rPr>
                <w:noProof w:val="0"/>
                <w:color w:val="262626" w:themeColor="text2" w:themeTint="D9"/>
              </w:rPr>
              <w:t>Stephen Fortin</w:t>
            </w:r>
          </w:p>
        </w:tc>
      </w:tr>
      <w:tr w:rsidR="00051F40" w:rsidRPr="007E31AE" w14:paraId="5532B2AA" w14:textId="77777777" w:rsidTr="00051F40">
        <w:trPr>
          <w:trHeight w:val="432"/>
        </w:trPr>
        <w:tc>
          <w:tcPr>
            <w:tcW w:w="3694" w:type="dxa"/>
            <w:tcBorders>
              <w:top w:val="single" w:sz="4" w:space="0" w:color="BFBFBF" w:themeColor="background1" w:themeShade="BF"/>
              <w:bottom w:val="single" w:sz="4" w:space="0" w:color="BFBFBF" w:themeColor="background1" w:themeShade="BF"/>
              <w:right w:val="nil"/>
            </w:tcBorders>
            <w:shd w:val="clear" w:color="auto" w:fill="F5F5F5"/>
            <w:tcMar>
              <w:top w:w="0" w:type="dxa"/>
              <w:left w:w="43" w:type="dxa"/>
              <w:bottom w:w="0" w:type="dxa"/>
              <w:right w:w="43" w:type="dxa"/>
            </w:tcMar>
            <w:vAlign w:val="center"/>
          </w:tcPr>
          <w:p w14:paraId="1E4BB592" w14:textId="77777777" w:rsidR="00020080" w:rsidRPr="007E31AE" w:rsidRDefault="00020080" w:rsidP="00020080">
            <w:pPr>
              <w:pStyle w:val="Description"/>
              <w:rPr>
                <w:b/>
                <w:noProof w:val="0"/>
                <w:color w:val="262626" w:themeColor="text2" w:themeTint="D9"/>
              </w:rPr>
            </w:pPr>
            <w:r w:rsidRPr="007E31AE">
              <w:rPr>
                <w:b/>
                <w:noProof w:val="0"/>
                <w:color w:val="262626" w:themeColor="text2" w:themeTint="D9"/>
              </w:rPr>
              <w:t>Study Champion Function</w:t>
            </w:r>
            <w:r w:rsidRPr="007E31AE">
              <w:rPr>
                <w:b/>
                <w:noProof w:val="0"/>
                <w:color w:val="262626" w:themeColor="text2" w:themeTint="D9"/>
              </w:rPr>
              <w:br/>
            </w:r>
            <w:r w:rsidRPr="007E31AE">
              <w:rPr>
                <w:i/>
                <w:noProof w:val="0"/>
                <w:color w:val="262626" w:themeColor="text2" w:themeTint="D9"/>
              </w:rPr>
              <w:t>(select from drop-down list):</w:t>
            </w:r>
          </w:p>
        </w:tc>
        <w:sdt>
          <w:sdtPr>
            <w:rPr>
              <w:noProof w:val="0"/>
              <w:color w:val="262626" w:themeColor="text2" w:themeTint="D9"/>
            </w:rPr>
            <w:id w:val="1817832555"/>
            <w:placeholder>
              <w:docPart w:val="B252F377F27F45449D6288FEB5440828"/>
            </w:placeholder>
            <w:comboBox>
              <w:listItem w:value="Choose an item"/>
              <w:listItem w:displayText="HEMA" w:value="HEMA"/>
              <w:listItem w:displayText="Clinical R&amp;D" w:value="Clinical R&amp;D"/>
              <w:listItem w:displayText="Medical Affairs" w:value="Medical Affairs"/>
              <w:listItem w:displayText="R&amp;D" w:value="R&amp;D"/>
              <w:listItem w:displayText="Others" w:value="Others"/>
            </w:comboBox>
          </w:sdtPr>
          <w:sdtEndPr/>
          <w:sdtContent>
            <w:tc>
              <w:tcPr>
                <w:tcW w:w="6102" w:type="dxa"/>
                <w:gridSpan w:val="2"/>
                <w:tcBorders>
                  <w:top w:val="single" w:sz="4" w:space="0" w:color="BFBFBF" w:themeColor="background1" w:themeShade="BF"/>
                  <w:left w:val="nil"/>
                  <w:bottom w:val="single" w:sz="4" w:space="0" w:color="BFBFBF" w:themeColor="background1" w:themeShade="BF"/>
                </w:tcBorders>
                <w:tcMar>
                  <w:left w:w="43" w:type="dxa"/>
                  <w:right w:w="43" w:type="dxa"/>
                </w:tcMar>
                <w:vAlign w:val="center"/>
              </w:tcPr>
              <w:p w14:paraId="59816CAB" w14:textId="624D092E" w:rsidR="00020080" w:rsidRPr="007E31AE" w:rsidRDefault="00CA5D2F" w:rsidP="00020080">
                <w:pPr>
                  <w:pStyle w:val="Description"/>
                  <w:rPr>
                    <w:noProof w:val="0"/>
                    <w:color w:val="262626" w:themeColor="text2" w:themeTint="D9"/>
                  </w:rPr>
                </w:pPr>
                <w:r>
                  <w:rPr>
                    <w:noProof w:val="0"/>
                    <w:color w:val="262626" w:themeColor="text2" w:themeTint="D9"/>
                  </w:rPr>
                  <w:t>OHDA</w:t>
                </w:r>
              </w:p>
            </w:tc>
          </w:sdtContent>
        </w:sdt>
      </w:tr>
      <w:tr w:rsidR="00051F40" w:rsidRPr="007E31AE" w14:paraId="35D1FB5B" w14:textId="77777777" w:rsidTr="00051F40">
        <w:tblPrEx>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PrEx>
        <w:trPr>
          <w:trHeight w:val="504"/>
        </w:trPr>
        <w:tc>
          <w:tcPr>
            <w:tcW w:w="3694" w:type="dxa"/>
            <w:tcBorders>
              <w:top w:val="single" w:sz="4" w:space="0" w:color="BFBFBF" w:themeColor="background1" w:themeShade="BF"/>
              <w:left w:val="nil"/>
              <w:bottom w:val="single" w:sz="4" w:space="0" w:color="BFBFBF" w:themeColor="background1" w:themeShade="BF"/>
            </w:tcBorders>
            <w:shd w:val="clear" w:color="auto" w:fill="F5F5F5"/>
            <w:tcMar>
              <w:top w:w="0" w:type="dxa"/>
              <w:left w:w="43" w:type="dxa"/>
              <w:bottom w:w="0" w:type="dxa"/>
              <w:right w:w="43" w:type="dxa"/>
            </w:tcMar>
            <w:vAlign w:val="center"/>
          </w:tcPr>
          <w:p w14:paraId="18680257" w14:textId="77777777" w:rsidR="00020080" w:rsidRPr="007E31AE" w:rsidRDefault="00020080" w:rsidP="00020080">
            <w:pPr>
              <w:pStyle w:val="Description"/>
              <w:rPr>
                <w:b/>
                <w:noProof w:val="0"/>
                <w:color w:val="262626" w:themeColor="text2" w:themeTint="D9"/>
              </w:rPr>
            </w:pPr>
            <w:r w:rsidRPr="007E31AE">
              <w:rPr>
                <w:b/>
                <w:noProof w:val="0"/>
                <w:color w:val="262626" w:themeColor="text2" w:themeTint="D9"/>
              </w:rPr>
              <w:t xml:space="preserve">Segment </w:t>
            </w:r>
            <w:r w:rsidRPr="007E31AE">
              <w:rPr>
                <w:b/>
                <w:noProof w:val="0"/>
                <w:color w:val="262626" w:themeColor="text2" w:themeTint="D9"/>
              </w:rPr>
              <w:br/>
            </w:r>
            <w:r w:rsidRPr="007E31AE">
              <w:rPr>
                <w:i/>
                <w:noProof w:val="0"/>
                <w:color w:val="262626" w:themeColor="text2" w:themeTint="D9"/>
              </w:rPr>
              <w:t>(select from drop-down list):</w:t>
            </w:r>
          </w:p>
        </w:tc>
        <w:sdt>
          <w:sdtPr>
            <w:rPr>
              <w:noProof w:val="0"/>
              <w:color w:val="262626" w:themeColor="text2" w:themeTint="D9"/>
            </w:rPr>
            <w:id w:val="523448798"/>
            <w:placeholder>
              <w:docPart w:val="E5CF50FB27DF47349101273D03259135"/>
            </w:placeholder>
            <w:comboBox>
              <w:listItem w:value="Choose an item."/>
              <w:listItem w:displayText="Ethicon" w:value="Ethicon"/>
              <w:listItem w:displayText="CSS" w:value="CSS"/>
              <w:listItem w:displayText="GO" w:value="GO"/>
              <w:listItem w:displayText="SCG" w:value="SCG"/>
            </w:comboBox>
          </w:sdtPr>
          <w:sdtEndPr/>
          <w:sdtContent>
            <w:tc>
              <w:tcPr>
                <w:tcW w:w="6102" w:type="dxa"/>
                <w:gridSpan w:val="2"/>
                <w:tcBorders>
                  <w:top w:val="single" w:sz="4" w:space="0" w:color="BFBFBF" w:themeColor="background1" w:themeShade="BF"/>
                  <w:left w:val="nil"/>
                  <w:bottom w:val="single" w:sz="4" w:space="0" w:color="BFBFBF" w:themeColor="background1" w:themeShade="BF"/>
                  <w:right w:val="nil"/>
                </w:tcBorders>
                <w:tcMar>
                  <w:left w:w="43" w:type="dxa"/>
                  <w:right w:w="43" w:type="dxa"/>
                </w:tcMar>
                <w:vAlign w:val="center"/>
              </w:tcPr>
              <w:p w14:paraId="692E71D6" w14:textId="77D3D96B" w:rsidR="00020080" w:rsidRPr="007E31AE" w:rsidRDefault="00CA5D2F" w:rsidP="00020080">
                <w:pPr>
                  <w:pStyle w:val="Description"/>
                  <w:rPr>
                    <w:noProof w:val="0"/>
                    <w:color w:val="262626" w:themeColor="text2" w:themeTint="D9"/>
                  </w:rPr>
                </w:pPr>
                <w:r>
                  <w:rPr>
                    <w:noProof w:val="0"/>
                    <w:color w:val="262626" w:themeColor="text2" w:themeTint="D9"/>
                  </w:rPr>
                  <w:t>Janssen</w:t>
                </w:r>
              </w:p>
            </w:tc>
          </w:sdtContent>
        </w:sdt>
      </w:tr>
    </w:tbl>
    <w:p w14:paraId="5B922EFC" w14:textId="77777777" w:rsidR="00097A37" w:rsidRPr="007E31AE" w:rsidRDefault="00097A37" w:rsidP="00020080">
      <w:pPr>
        <w:spacing w:before="240" w:after="40"/>
        <w:jc w:val="center"/>
        <w:rPr>
          <w:b/>
          <w:color w:val="262626" w:themeColor="text2" w:themeTint="D9"/>
          <w:sz w:val="22"/>
        </w:rPr>
      </w:pPr>
      <w:r w:rsidRPr="007E31AE">
        <w:rPr>
          <w:b/>
          <w:color w:val="262626" w:themeColor="text2" w:themeTint="D9"/>
          <w:sz w:val="22"/>
        </w:rPr>
        <w:t>Project Team Information</w:t>
      </w:r>
    </w:p>
    <w:tbl>
      <w:tblPr>
        <w:tblStyle w:val="TableGrid"/>
        <w:tblW w:w="5001"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43" w:type="dxa"/>
          <w:right w:w="43" w:type="dxa"/>
        </w:tblCellMar>
        <w:tblLook w:val="04A0" w:firstRow="1" w:lastRow="0" w:firstColumn="1" w:lastColumn="0" w:noHBand="0" w:noVBand="1"/>
      </w:tblPr>
      <w:tblGrid>
        <w:gridCol w:w="3686"/>
        <w:gridCol w:w="6108"/>
      </w:tblGrid>
      <w:tr w:rsidR="005701BB" w:rsidRPr="007E31AE" w14:paraId="51AE9A69" w14:textId="77777777" w:rsidTr="00806929">
        <w:trPr>
          <w:trHeight w:val="360"/>
        </w:trPr>
        <w:tc>
          <w:tcPr>
            <w:tcW w:w="3686" w:type="dxa"/>
            <w:tcBorders>
              <w:top w:val="single" w:sz="4" w:space="0" w:color="BFBFBF" w:themeColor="background1" w:themeShade="BF"/>
              <w:bottom w:val="single" w:sz="4" w:space="0" w:color="BFBFBF" w:themeColor="background1" w:themeShade="BF"/>
            </w:tcBorders>
            <w:shd w:val="clear" w:color="auto" w:fill="auto"/>
            <w:tcMar>
              <w:left w:w="43" w:type="dxa"/>
              <w:right w:w="43" w:type="dxa"/>
            </w:tcMar>
            <w:vAlign w:val="center"/>
          </w:tcPr>
          <w:p w14:paraId="72CA88C1" w14:textId="77777777" w:rsidR="00475071" w:rsidRPr="007E31AE" w:rsidRDefault="00475071" w:rsidP="00FC3A64">
            <w:pPr>
              <w:pStyle w:val="Description"/>
              <w:rPr>
                <w:b/>
                <w:noProof w:val="0"/>
                <w:color w:val="262626" w:themeColor="text2" w:themeTint="D9"/>
              </w:rPr>
            </w:pPr>
            <w:r w:rsidRPr="007E31AE">
              <w:rPr>
                <w:b/>
                <w:noProof w:val="0"/>
                <w:color w:val="262626" w:themeColor="text2" w:themeTint="D9"/>
              </w:rPr>
              <w:t>Provide names of the following contributors:</w:t>
            </w:r>
          </w:p>
        </w:tc>
        <w:tc>
          <w:tcPr>
            <w:tcW w:w="6108" w:type="dxa"/>
            <w:tcBorders>
              <w:top w:val="single" w:sz="4" w:space="0" w:color="BFBFBF" w:themeColor="background1" w:themeShade="BF"/>
              <w:bottom w:val="single" w:sz="4" w:space="0" w:color="BFBFBF" w:themeColor="background1" w:themeShade="BF"/>
            </w:tcBorders>
            <w:shd w:val="clear" w:color="auto" w:fill="auto"/>
            <w:vAlign w:val="center"/>
          </w:tcPr>
          <w:p w14:paraId="5EED53A4" w14:textId="77777777" w:rsidR="00475071" w:rsidRPr="007E31AE" w:rsidRDefault="00475071" w:rsidP="00FC3A64">
            <w:pPr>
              <w:pStyle w:val="Description"/>
              <w:rPr>
                <w:b/>
                <w:noProof w:val="0"/>
                <w:color w:val="262626" w:themeColor="text2" w:themeTint="D9"/>
              </w:rPr>
            </w:pPr>
          </w:p>
        </w:tc>
      </w:tr>
      <w:tr w:rsidR="005701BB" w:rsidRPr="007E31AE" w14:paraId="3293C9EA" w14:textId="77777777" w:rsidTr="00806929">
        <w:trPr>
          <w:trHeight w:val="360"/>
        </w:trPr>
        <w:tc>
          <w:tcPr>
            <w:tcW w:w="3686" w:type="dxa"/>
            <w:tcBorders>
              <w:top w:val="single" w:sz="4" w:space="0" w:color="BFBFBF" w:themeColor="background1" w:themeShade="BF"/>
              <w:bottom w:val="single" w:sz="4" w:space="0" w:color="BFBFBF" w:themeColor="background1" w:themeShade="BF"/>
            </w:tcBorders>
            <w:shd w:val="clear" w:color="auto" w:fill="auto"/>
            <w:tcMar>
              <w:left w:w="43" w:type="dxa"/>
              <w:right w:w="43" w:type="dxa"/>
            </w:tcMar>
            <w:vAlign w:val="center"/>
          </w:tcPr>
          <w:p w14:paraId="32669433" w14:textId="241A6E67" w:rsidR="00475071" w:rsidRPr="007E31AE" w:rsidRDefault="00806929" w:rsidP="00FC3A64">
            <w:pPr>
              <w:pStyle w:val="Description"/>
              <w:rPr>
                <w:b/>
                <w:noProof w:val="0"/>
                <w:color w:val="262626" w:themeColor="text2" w:themeTint="D9"/>
              </w:rPr>
            </w:pPr>
            <w:r w:rsidRPr="007E31AE">
              <w:rPr>
                <w:b/>
                <w:noProof w:val="0"/>
                <w:color w:val="262626" w:themeColor="text2" w:themeTint="D9"/>
              </w:rPr>
              <w:t>Study Champion</w:t>
            </w:r>
            <w:r w:rsidR="00475071" w:rsidRPr="007E31AE">
              <w:rPr>
                <w:b/>
                <w:noProof w:val="0"/>
                <w:color w:val="262626" w:themeColor="text2" w:themeTint="D9"/>
              </w:rPr>
              <w:t>:</w:t>
            </w:r>
          </w:p>
        </w:tc>
        <w:tc>
          <w:tcPr>
            <w:tcW w:w="6108" w:type="dxa"/>
            <w:tcBorders>
              <w:top w:val="single" w:sz="4" w:space="0" w:color="BFBFBF" w:themeColor="background1" w:themeShade="BF"/>
              <w:bottom w:val="single" w:sz="4" w:space="0" w:color="BFBFBF" w:themeColor="background1" w:themeShade="BF"/>
            </w:tcBorders>
            <w:shd w:val="clear" w:color="auto" w:fill="auto"/>
            <w:vAlign w:val="center"/>
          </w:tcPr>
          <w:p w14:paraId="24502B24" w14:textId="072B2439" w:rsidR="00475071" w:rsidRPr="007E31AE" w:rsidRDefault="00141FC5" w:rsidP="00FC3A64">
            <w:pPr>
              <w:pStyle w:val="Description"/>
              <w:rPr>
                <w:b/>
                <w:noProof w:val="0"/>
                <w:color w:val="262626" w:themeColor="text2" w:themeTint="D9"/>
              </w:rPr>
            </w:pPr>
            <w:r w:rsidRPr="007E31AE">
              <w:rPr>
                <w:b/>
                <w:noProof w:val="0"/>
                <w:color w:val="262626" w:themeColor="text2" w:themeTint="D9"/>
              </w:rPr>
              <w:t>Stephen Fortin</w:t>
            </w:r>
          </w:p>
        </w:tc>
      </w:tr>
      <w:tr w:rsidR="005701BB" w:rsidRPr="007E31AE" w14:paraId="5489830D" w14:textId="77777777" w:rsidTr="00806929">
        <w:trPr>
          <w:trHeight w:val="360"/>
        </w:trPr>
        <w:tc>
          <w:tcPr>
            <w:tcW w:w="3686" w:type="dxa"/>
            <w:tcBorders>
              <w:top w:val="single" w:sz="4" w:space="0" w:color="BFBFBF" w:themeColor="background1" w:themeShade="BF"/>
              <w:bottom w:val="single" w:sz="4" w:space="0" w:color="BFBFBF" w:themeColor="background1" w:themeShade="BF"/>
            </w:tcBorders>
            <w:shd w:val="clear" w:color="auto" w:fill="auto"/>
            <w:tcMar>
              <w:left w:w="43" w:type="dxa"/>
              <w:right w:w="43" w:type="dxa"/>
            </w:tcMar>
            <w:vAlign w:val="center"/>
          </w:tcPr>
          <w:p w14:paraId="6AB5D492" w14:textId="77777777" w:rsidR="00475071" w:rsidRPr="007E31AE" w:rsidRDefault="00475071" w:rsidP="00FC3A64">
            <w:pPr>
              <w:pStyle w:val="Description"/>
              <w:rPr>
                <w:b/>
                <w:noProof w:val="0"/>
                <w:color w:val="262626" w:themeColor="text2" w:themeTint="D9"/>
              </w:rPr>
            </w:pPr>
            <w:r w:rsidRPr="007E31AE">
              <w:rPr>
                <w:b/>
                <w:noProof w:val="0"/>
                <w:color w:val="262626" w:themeColor="text2" w:themeTint="D9"/>
              </w:rPr>
              <w:t>Primary Programmer/Analyst:</w:t>
            </w:r>
          </w:p>
        </w:tc>
        <w:tc>
          <w:tcPr>
            <w:tcW w:w="6108" w:type="dxa"/>
            <w:tcBorders>
              <w:top w:val="single" w:sz="4" w:space="0" w:color="BFBFBF" w:themeColor="background1" w:themeShade="BF"/>
              <w:bottom w:val="single" w:sz="4" w:space="0" w:color="BFBFBF" w:themeColor="background1" w:themeShade="BF"/>
            </w:tcBorders>
            <w:shd w:val="clear" w:color="auto" w:fill="auto"/>
            <w:vAlign w:val="center"/>
          </w:tcPr>
          <w:p w14:paraId="5CA8D894" w14:textId="7D0A8305" w:rsidR="00475071" w:rsidRPr="007E31AE" w:rsidRDefault="00806929" w:rsidP="00FC3A64">
            <w:pPr>
              <w:pStyle w:val="Description"/>
              <w:rPr>
                <w:b/>
                <w:noProof w:val="0"/>
                <w:color w:val="262626" w:themeColor="text2" w:themeTint="D9"/>
              </w:rPr>
            </w:pPr>
            <w:r w:rsidRPr="007E31AE">
              <w:rPr>
                <w:b/>
                <w:noProof w:val="0"/>
                <w:color w:val="262626" w:themeColor="text2" w:themeTint="D9"/>
              </w:rPr>
              <w:t>Stephen Fortin</w:t>
            </w:r>
          </w:p>
        </w:tc>
      </w:tr>
      <w:tr w:rsidR="005701BB" w:rsidRPr="007E31AE" w14:paraId="71053AF4" w14:textId="77777777" w:rsidTr="00806929">
        <w:trPr>
          <w:trHeight w:val="360"/>
        </w:trPr>
        <w:tc>
          <w:tcPr>
            <w:tcW w:w="3686" w:type="dxa"/>
            <w:tcBorders>
              <w:top w:val="single" w:sz="4" w:space="0" w:color="BFBFBF" w:themeColor="background1" w:themeShade="BF"/>
              <w:bottom w:val="single" w:sz="4" w:space="0" w:color="BFBFBF" w:themeColor="background1" w:themeShade="BF"/>
            </w:tcBorders>
            <w:shd w:val="clear" w:color="auto" w:fill="auto"/>
            <w:tcMar>
              <w:left w:w="43" w:type="dxa"/>
              <w:right w:w="43" w:type="dxa"/>
            </w:tcMar>
            <w:vAlign w:val="center"/>
          </w:tcPr>
          <w:p w14:paraId="3A756908" w14:textId="77777777" w:rsidR="00475071" w:rsidRPr="007E31AE" w:rsidRDefault="00475071" w:rsidP="00FC3A64">
            <w:pPr>
              <w:pStyle w:val="Description"/>
              <w:rPr>
                <w:noProof w:val="0"/>
                <w:color w:val="262626" w:themeColor="text2" w:themeTint="D9"/>
              </w:rPr>
            </w:pPr>
            <w:r w:rsidRPr="007E31AE">
              <w:rPr>
                <w:b/>
                <w:noProof w:val="0"/>
                <w:color w:val="262626" w:themeColor="text2" w:themeTint="D9"/>
              </w:rPr>
              <w:t>Biostatistician:</w:t>
            </w:r>
          </w:p>
        </w:tc>
        <w:tc>
          <w:tcPr>
            <w:tcW w:w="6108" w:type="dxa"/>
            <w:tcBorders>
              <w:top w:val="single" w:sz="4" w:space="0" w:color="BFBFBF" w:themeColor="background1" w:themeShade="BF"/>
              <w:bottom w:val="single" w:sz="4" w:space="0" w:color="BFBFBF" w:themeColor="background1" w:themeShade="BF"/>
            </w:tcBorders>
            <w:shd w:val="clear" w:color="auto" w:fill="auto"/>
            <w:vAlign w:val="center"/>
          </w:tcPr>
          <w:p w14:paraId="454B338B" w14:textId="128A2BC8" w:rsidR="00475071" w:rsidRPr="007E31AE" w:rsidRDefault="00141FC5" w:rsidP="00FC3A64">
            <w:pPr>
              <w:pStyle w:val="Description"/>
              <w:rPr>
                <w:noProof w:val="0"/>
                <w:color w:val="262626" w:themeColor="text2" w:themeTint="D9"/>
              </w:rPr>
            </w:pPr>
            <w:r w:rsidRPr="007E31AE">
              <w:rPr>
                <w:noProof w:val="0"/>
                <w:color w:val="262626" w:themeColor="text2" w:themeTint="D9"/>
              </w:rPr>
              <w:t xml:space="preserve">Stephen Fortin &amp; </w:t>
            </w:r>
            <w:r w:rsidR="00806929">
              <w:rPr>
                <w:noProof w:val="0"/>
                <w:color w:val="262626" w:themeColor="text2" w:themeTint="D9"/>
              </w:rPr>
              <w:t>Martijn Schuemie</w:t>
            </w:r>
          </w:p>
        </w:tc>
      </w:tr>
      <w:tr w:rsidR="005701BB" w:rsidRPr="007E31AE" w14:paraId="1232D570" w14:textId="77777777" w:rsidTr="00806929">
        <w:trPr>
          <w:trHeight w:val="360"/>
        </w:trPr>
        <w:tc>
          <w:tcPr>
            <w:tcW w:w="3686" w:type="dxa"/>
            <w:tcBorders>
              <w:top w:val="single" w:sz="4" w:space="0" w:color="BFBFBF" w:themeColor="background1" w:themeShade="BF"/>
              <w:bottom w:val="single" w:sz="4" w:space="0" w:color="BFBFBF" w:themeColor="background1" w:themeShade="BF"/>
            </w:tcBorders>
            <w:shd w:val="clear" w:color="auto" w:fill="auto"/>
            <w:tcMar>
              <w:left w:w="43" w:type="dxa"/>
              <w:right w:w="43" w:type="dxa"/>
            </w:tcMar>
            <w:vAlign w:val="center"/>
          </w:tcPr>
          <w:p w14:paraId="70B38C36" w14:textId="77777777" w:rsidR="00475071" w:rsidRPr="007E31AE" w:rsidRDefault="00475071" w:rsidP="00EC27A7">
            <w:pPr>
              <w:pStyle w:val="Description"/>
              <w:rPr>
                <w:b/>
                <w:noProof w:val="0"/>
                <w:color w:val="262626" w:themeColor="text2" w:themeTint="D9"/>
              </w:rPr>
            </w:pPr>
            <w:r w:rsidRPr="007E31AE">
              <w:rPr>
                <w:b/>
                <w:noProof w:val="0"/>
                <w:color w:val="262626" w:themeColor="text2" w:themeTint="D9"/>
              </w:rPr>
              <w:t>Other Design Input:</w:t>
            </w:r>
          </w:p>
        </w:tc>
        <w:tc>
          <w:tcPr>
            <w:tcW w:w="6108" w:type="dxa"/>
            <w:tcBorders>
              <w:top w:val="single" w:sz="4" w:space="0" w:color="BFBFBF" w:themeColor="background1" w:themeShade="BF"/>
              <w:bottom w:val="single" w:sz="4" w:space="0" w:color="BFBFBF" w:themeColor="background1" w:themeShade="BF"/>
            </w:tcBorders>
            <w:shd w:val="clear" w:color="auto" w:fill="auto"/>
            <w:vAlign w:val="center"/>
          </w:tcPr>
          <w:p w14:paraId="3316F146" w14:textId="251AEF8F" w:rsidR="00475071" w:rsidRPr="007E31AE" w:rsidRDefault="00B71F88" w:rsidP="00EC27A7">
            <w:pPr>
              <w:pStyle w:val="Description"/>
              <w:rPr>
                <w:b/>
                <w:noProof w:val="0"/>
                <w:color w:val="262626" w:themeColor="text2" w:themeTint="D9"/>
              </w:rPr>
            </w:pPr>
            <w:r>
              <w:rPr>
                <w:b/>
                <w:noProof w:val="0"/>
                <w:color w:val="262626" w:themeColor="text2" w:themeTint="D9"/>
              </w:rPr>
              <w:t>Stephen Johnston</w:t>
            </w:r>
          </w:p>
        </w:tc>
      </w:tr>
      <w:tr w:rsidR="00020080" w:rsidRPr="007E31AE" w14:paraId="475A90CD" w14:textId="77777777" w:rsidTr="00806929">
        <w:trPr>
          <w:trHeight w:val="504"/>
        </w:trPr>
        <w:tc>
          <w:tcPr>
            <w:tcW w:w="3686" w:type="dxa"/>
            <w:tcBorders>
              <w:top w:val="single" w:sz="4" w:space="0" w:color="BFBFBF" w:themeColor="background1" w:themeShade="BF"/>
              <w:bottom w:val="single" w:sz="4" w:space="0" w:color="BFBFBF" w:themeColor="background1" w:themeShade="BF"/>
            </w:tcBorders>
            <w:shd w:val="clear" w:color="auto" w:fill="auto"/>
            <w:tcMar>
              <w:left w:w="43" w:type="dxa"/>
              <w:right w:w="43" w:type="dxa"/>
            </w:tcMar>
            <w:vAlign w:val="center"/>
          </w:tcPr>
          <w:p w14:paraId="4332D658" w14:textId="77777777" w:rsidR="00020080" w:rsidRPr="007E31AE" w:rsidRDefault="00020080" w:rsidP="00EC27A7">
            <w:pPr>
              <w:pStyle w:val="Description"/>
              <w:rPr>
                <w:b/>
                <w:noProof w:val="0"/>
                <w:color w:val="262626" w:themeColor="text2" w:themeTint="D9"/>
              </w:rPr>
            </w:pPr>
            <w:r w:rsidRPr="007E31AE">
              <w:rPr>
                <w:b/>
                <w:noProof w:val="0"/>
                <w:color w:val="262626" w:themeColor="text2" w:themeTint="D9"/>
              </w:rPr>
              <w:t>Protocol Classification</w:t>
            </w:r>
            <w:r w:rsidRPr="007E31AE">
              <w:rPr>
                <w:b/>
                <w:noProof w:val="0"/>
                <w:color w:val="262626" w:themeColor="text2" w:themeTint="D9"/>
              </w:rPr>
              <w:br/>
            </w:r>
            <w:r w:rsidRPr="007E31AE">
              <w:rPr>
                <w:i/>
                <w:noProof w:val="0"/>
                <w:color w:val="262626" w:themeColor="text2" w:themeTint="D9"/>
              </w:rPr>
              <w:t>(select from drop-down list):</w:t>
            </w:r>
          </w:p>
        </w:tc>
        <w:sdt>
          <w:sdtPr>
            <w:rPr>
              <w:noProof w:val="0"/>
              <w:color w:val="262626" w:themeColor="text2" w:themeTint="D9"/>
            </w:rPr>
            <w:id w:val="-2030405118"/>
            <w:placeholder>
              <w:docPart w:val="423AD0A69C6A417994B54C814AB81E78"/>
            </w:placeholder>
            <w:comboBox>
              <w:listItem w:value="Choose an item."/>
              <w:listItem w:displayText="High Risk " w:value="High Risk "/>
              <w:listItem w:displayText="Low Risk" w:value="Low Risk"/>
            </w:comboBox>
          </w:sdtPr>
          <w:sdtEndPr/>
          <w:sdtContent>
            <w:tc>
              <w:tcPr>
                <w:tcW w:w="6108" w:type="dxa"/>
                <w:tcBorders>
                  <w:top w:val="single" w:sz="4" w:space="0" w:color="BFBFBF" w:themeColor="background1" w:themeShade="BF"/>
                  <w:bottom w:val="single" w:sz="4" w:space="0" w:color="BFBFBF" w:themeColor="background1" w:themeShade="BF"/>
                </w:tcBorders>
                <w:shd w:val="clear" w:color="auto" w:fill="auto"/>
                <w:vAlign w:val="center"/>
              </w:tcPr>
              <w:p w14:paraId="1055D1B4" w14:textId="4070B333" w:rsidR="00020080" w:rsidRPr="007E31AE" w:rsidRDefault="00806929" w:rsidP="00EC27A7">
                <w:pPr>
                  <w:pStyle w:val="Description"/>
                  <w:rPr>
                    <w:b/>
                    <w:noProof w:val="0"/>
                    <w:color w:val="262626" w:themeColor="text2" w:themeTint="D9"/>
                  </w:rPr>
                </w:pPr>
                <w:r>
                  <w:rPr>
                    <w:noProof w:val="0"/>
                    <w:color w:val="262626" w:themeColor="text2" w:themeTint="D9"/>
                  </w:rPr>
                  <w:t>Low Risk</w:t>
                </w:r>
              </w:p>
            </w:tc>
          </w:sdtContent>
        </w:sdt>
      </w:tr>
    </w:tbl>
    <w:p w14:paraId="7871DAF7" w14:textId="77777777" w:rsidR="00DE4F45" w:rsidRPr="007E31AE" w:rsidRDefault="00DE4F45" w:rsidP="0076797F">
      <w:pPr>
        <w:pStyle w:val="BodyText12"/>
        <w:spacing w:before="120" w:after="0"/>
        <w:ind w:left="0"/>
        <w:rPr>
          <w:b/>
          <w:iCs/>
          <w:noProof w:val="0"/>
          <w:color w:val="262626" w:themeColor="text2" w:themeTint="D9"/>
          <w:sz w:val="18"/>
          <w:szCs w:val="18"/>
        </w:rPr>
      </w:pPr>
    </w:p>
    <w:p w14:paraId="0C9E7244" w14:textId="35630006" w:rsidR="0018784B" w:rsidRPr="007E31AE" w:rsidRDefault="00097A37" w:rsidP="00FF1C6A">
      <w:pPr>
        <w:pStyle w:val="BodyText12"/>
        <w:spacing w:before="120" w:after="0"/>
        <w:ind w:left="0"/>
        <w:rPr>
          <w:noProof w:val="0"/>
          <w:color w:val="262626" w:themeColor="text2" w:themeTint="D9"/>
        </w:rPr>
      </w:pPr>
      <w:r w:rsidRPr="007E31AE">
        <w:rPr>
          <w:b/>
          <w:iCs/>
          <w:noProof w:val="0"/>
          <w:color w:val="262626" w:themeColor="text2" w:themeTint="D9"/>
          <w:sz w:val="18"/>
          <w:szCs w:val="18"/>
        </w:rPr>
        <w:t xml:space="preserve">Note: </w:t>
      </w:r>
      <w:r w:rsidRPr="007E31AE">
        <w:rPr>
          <w:rFonts w:eastAsia="Calibri"/>
          <w:bCs/>
          <w:noProof w:val="0"/>
          <w:color w:val="262626" w:themeColor="text2" w:themeTint="D9"/>
          <w:sz w:val="18"/>
          <w:szCs w:val="18"/>
        </w:rPr>
        <w:t>Higher-Risk protocol</w:t>
      </w:r>
      <w:r w:rsidRPr="007E31AE">
        <w:rPr>
          <w:noProof w:val="0"/>
          <w:color w:val="262626" w:themeColor="text2" w:themeTint="D9"/>
          <w:sz w:val="18"/>
          <w:szCs w:val="18"/>
        </w:rPr>
        <w:t>-based studies are those that assess outcomes related to Johnson &amp; Johnson (J</w:t>
      </w:r>
      <w:r w:rsidR="00BA381F">
        <w:rPr>
          <w:noProof w:val="0"/>
          <w:color w:val="262626" w:themeColor="text2" w:themeTint="D9"/>
          <w:sz w:val="18"/>
          <w:szCs w:val="18"/>
        </w:rPr>
        <w:t>&amp;</w:t>
      </w:r>
      <w:r w:rsidRPr="007E31AE">
        <w:rPr>
          <w:noProof w:val="0"/>
          <w:color w:val="262626" w:themeColor="text2" w:themeTint="D9"/>
          <w:sz w:val="18"/>
          <w:szCs w:val="18"/>
        </w:rPr>
        <w:t>J) branded products (comparative or non-comparative), compare outcomes related to interventions or technologies, and/or are generate evidence for regulatory activities (e.g., seeking a claim or indication</w:t>
      </w:r>
      <w:bookmarkStart w:id="0" w:name="_GoBack"/>
      <w:bookmarkEnd w:id="0"/>
      <w:r w:rsidR="0047450F" w:rsidRPr="007E31AE">
        <w:rPr>
          <w:noProof w:val="0"/>
          <w:color w:val="262626" w:themeColor="text2" w:themeTint="D9"/>
          <w:sz w:val="20"/>
          <w:szCs w:val="20"/>
        </w:rPr>
        <w:br w:type="page"/>
      </w:r>
      <w:bookmarkStart w:id="1" w:name="_Toc531364030"/>
    </w:p>
    <w:sdt>
      <w:sdtPr>
        <w:rPr>
          <w:rFonts w:eastAsia="Times New Roman"/>
          <w:b w:val="0"/>
          <w:bCs w:val="0"/>
          <w:color w:val="262626" w:themeColor="text2" w:themeTint="D9"/>
          <w:sz w:val="24"/>
          <w:szCs w:val="22"/>
          <w:lang w:eastAsia="en-US"/>
        </w:rPr>
        <w:id w:val="-681129270"/>
        <w:docPartObj>
          <w:docPartGallery w:val="Table of Contents"/>
          <w:docPartUnique/>
        </w:docPartObj>
      </w:sdtPr>
      <w:sdtEndPr/>
      <w:sdtContent>
        <w:p w14:paraId="4B4C2FAC" w14:textId="77777777" w:rsidR="0018784B" w:rsidRPr="007E31AE" w:rsidRDefault="0018784B" w:rsidP="00020080">
          <w:pPr>
            <w:pStyle w:val="TOCHeading"/>
            <w:rPr>
              <w:color w:val="262626" w:themeColor="text2" w:themeTint="D9"/>
            </w:rPr>
          </w:pPr>
          <w:r w:rsidRPr="007E31AE">
            <w:rPr>
              <w:color w:val="262626" w:themeColor="text2" w:themeTint="D9"/>
            </w:rPr>
            <w:t>Table of Contents</w:t>
          </w:r>
        </w:p>
        <w:p w14:paraId="1A953893" w14:textId="228283F3" w:rsidR="00A02BF6" w:rsidRDefault="005F566D">
          <w:pPr>
            <w:pStyle w:val="TOC1"/>
            <w:rPr>
              <w:rFonts w:eastAsiaTheme="minorEastAsia" w:cstheme="minorBidi"/>
              <w:b w:val="0"/>
              <w:bCs w:val="0"/>
              <w:noProof/>
              <w:color w:val="auto"/>
              <w:sz w:val="22"/>
              <w:szCs w:val="22"/>
            </w:rPr>
          </w:pPr>
          <w:r w:rsidRPr="007E31AE">
            <w:rPr>
              <w:b w:val="0"/>
              <w:bCs w:val="0"/>
              <w:color w:val="262626" w:themeColor="text2" w:themeTint="D9"/>
            </w:rPr>
            <w:fldChar w:fldCharType="begin"/>
          </w:r>
          <w:r w:rsidRPr="007E31AE">
            <w:rPr>
              <w:b w:val="0"/>
              <w:bCs w:val="0"/>
              <w:color w:val="262626" w:themeColor="text2" w:themeTint="D9"/>
            </w:rPr>
            <w:instrText xml:space="preserve"> TOC \o "1-3" \h \z \u </w:instrText>
          </w:r>
          <w:r w:rsidRPr="007E31AE">
            <w:rPr>
              <w:b w:val="0"/>
              <w:bCs w:val="0"/>
              <w:color w:val="262626" w:themeColor="text2" w:themeTint="D9"/>
            </w:rPr>
            <w:fldChar w:fldCharType="separate"/>
          </w:r>
          <w:hyperlink w:anchor="_Toc11925978" w:history="1">
            <w:r w:rsidR="00A02BF6" w:rsidRPr="00421BA5">
              <w:rPr>
                <w:rStyle w:val="Hyperlink"/>
                <w:rFonts w:eastAsiaTheme="minorHAnsi"/>
                <w:noProof/>
              </w:rPr>
              <w:t>1.</w:t>
            </w:r>
            <w:r w:rsidR="00A02BF6">
              <w:rPr>
                <w:rFonts w:eastAsiaTheme="minorEastAsia" w:cstheme="minorBidi"/>
                <w:b w:val="0"/>
                <w:bCs w:val="0"/>
                <w:noProof/>
                <w:color w:val="auto"/>
                <w:sz w:val="22"/>
                <w:szCs w:val="22"/>
              </w:rPr>
              <w:tab/>
            </w:r>
            <w:r w:rsidR="00A02BF6" w:rsidRPr="00421BA5">
              <w:rPr>
                <w:rStyle w:val="Hyperlink"/>
                <w:rFonts w:eastAsiaTheme="minorHAnsi"/>
                <w:noProof/>
              </w:rPr>
              <w:t>Protocol Synopsis</w:t>
            </w:r>
            <w:r w:rsidR="00A02BF6">
              <w:rPr>
                <w:noProof/>
                <w:webHidden/>
              </w:rPr>
              <w:tab/>
            </w:r>
            <w:r w:rsidR="00A02BF6">
              <w:rPr>
                <w:noProof/>
                <w:webHidden/>
              </w:rPr>
              <w:fldChar w:fldCharType="begin"/>
            </w:r>
            <w:r w:rsidR="00A02BF6">
              <w:rPr>
                <w:noProof/>
                <w:webHidden/>
              </w:rPr>
              <w:instrText xml:space="preserve"> PAGEREF _Toc11925978 \h </w:instrText>
            </w:r>
            <w:r w:rsidR="00A02BF6">
              <w:rPr>
                <w:noProof/>
                <w:webHidden/>
              </w:rPr>
            </w:r>
            <w:r w:rsidR="00A02BF6">
              <w:rPr>
                <w:noProof/>
                <w:webHidden/>
              </w:rPr>
              <w:fldChar w:fldCharType="separate"/>
            </w:r>
            <w:r w:rsidR="00A02BF6">
              <w:rPr>
                <w:noProof/>
                <w:webHidden/>
              </w:rPr>
              <w:t>3</w:t>
            </w:r>
            <w:r w:rsidR="00A02BF6">
              <w:rPr>
                <w:noProof/>
                <w:webHidden/>
              </w:rPr>
              <w:fldChar w:fldCharType="end"/>
            </w:r>
          </w:hyperlink>
        </w:p>
        <w:p w14:paraId="5509E980" w14:textId="30871F1E" w:rsidR="00A02BF6" w:rsidRDefault="00F119B4">
          <w:pPr>
            <w:pStyle w:val="TOC1"/>
            <w:rPr>
              <w:rFonts w:eastAsiaTheme="minorEastAsia" w:cstheme="minorBidi"/>
              <w:b w:val="0"/>
              <w:bCs w:val="0"/>
              <w:noProof/>
              <w:color w:val="auto"/>
              <w:sz w:val="22"/>
              <w:szCs w:val="22"/>
            </w:rPr>
          </w:pPr>
          <w:hyperlink w:anchor="_Toc11925982" w:history="1">
            <w:r w:rsidR="00A02BF6" w:rsidRPr="00421BA5">
              <w:rPr>
                <w:rStyle w:val="Hyperlink"/>
                <w:rFonts w:eastAsiaTheme="minorHAnsi"/>
                <w:noProof/>
              </w:rPr>
              <w:t>2.</w:t>
            </w:r>
            <w:r w:rsidR="00A02BF6">
              <w:rPr>
                <w:rFonts w:eastAsiaTheme="minorEastAsia" w:cstheme="minorBidi"/>
                <w:b w:val="0"/>
                <w:bCs w:val="0"/>
                <w:noProof/>
                <w:color w:val="auto"/>
                <w:sz w:val="22"/>
                <w:szCs w:val="22"/>
              </w:rPr>
              <w:tab/>
            </w:r>
            <w:r w:rsidR="00A02BF6" w:rsidRPr="00421BA5">
              <w:rPr>
                <w:rStyle w:val="Hyperlink"/>
                <w:rFonts w:eastAsiaTheme="minorHAnsi"/>
                <w:noProof/>
              </w:rPr>
              <w:t>List of Abbreviations</w:t>
            </w:r>
            <w:r w:rsidR="00A02BF6">
              <w:rPr>
                <w:noProof/>
                <w:webHidden/>
              </w:rPr>
              <w:tab/>
            </w:r>
            <w:r w:rsidR="00A02BF6">
              <w:rPr>
                <w:noProof/>
                <w:webHidden/>
              </w:rPr>
              <w:fldChar w:fldCharType="begin"/>
            </w:r>
            <w:r w:rsidR="00A02BF6">
              <w:rPr>
                <w:noProof/>
                <w:webHidden/>
              </w:rPr>
              <w:instrText xml:space="preserve"> PAGEREF _Toc11925982 \h </w:instrText>
            </w:r>
            <w:r w:rsidR="00A02BF6">
              <w:rPr>
                <w:noProof/>
                <w:webHidden/>
              </w:rPr>
            </w:r>
            <w:r w:rsidR="00A02BF6">
              <w:rPr>
                <w:noProof/>
                <w:webHidden/>
              </w:rPr>
              <w:fldChar w:fldCharType="separate"/>
            </w:r>
            <w:r w:rsidR="00A02BF6">
              <w:rPr>
                <w:noProof/>
                <w:webHidden/>
              </w:rPr>
              <w:t>4</w:t>
            </w:r>
            <w:r w:rsidR="00A02BF6">
              <w:rPr>
                <w:noProof/>
                <w:webHidden/>
              </w:rPr>
              <w:fldChar w:fldCharType="end"/>
            </w:r>
          </w:hyperlink>
        </w:p>
        <w:p w14:paraId="784FAAF0" w14:textId="370372AC" w:rsidR="00A02BF6" w:rsidRDefault="00F119B4">
          <w:pPr>
            <w:pStyle w:val="TOC1"/>
            <w:rPr>
              <w:rFonts w:eastAsiaTheme="minorEastAsia" w:cstheme="minorBidi"/>
              <w:b w:val="0"/>
              <w:bCs w:val="0"/>
              <w:noProof/>
              <w:color w:val="auto"/>
              <w:sz w:val="22"/>
              <w:szCs w:val="22"/>
            </w:rPr>
          </w:pPr>
          <w:hyperlink w:anchor="_Toc11925983" w:history="1">
            <w:r w:rsidR="00A02BF6" w:rsidRPr="00421BA5">
              <w:rPr>
                <w:rStyle w:val="Hyperlink"/>
                <w:rFonts w:eastAsiaTheme="minorHAnsi"/>
                <w:noProof/>
              </w:rPr>
              <w:t>3.</w:t>
            </w:r>
            <w:r w:rsidR="00A02BF6">
              <w:rPr>
                <w:rFonts w:eastAsiaTheme="minorEastAsia" w:cstheme="minorBidi"/>
                <w:b w:val="0"/>
                <w:bCs w:val="0"/>
                <w:noProof/>
                <w:color w:val="auto"/>
                <w:sz w:val="22"/>
                <w:szCs w:val="22"/>
              </w:rPr>
              <w:tab/>
            </w:r>
            <w:r w:rsidR="00A02BF6" w:rsidRPr="00421BA5">
              <w:rPr>
                <w:rStyle w:val="Hyperlink"/>
                <w:rFonts w:eastAsiaTheme="minorHAnsi"/>
                <w:noProof/>
              </w:rPr>
              <w:t>Rationale and Background</w:t>
            </w:r>
            <w:r w:rsidR="00A02BF6">
              <w:rPr>
                <w:noProof/>
                <w:webHidden/>
              </w:rPr>
              <w:tab/>
            </w:r>
            <w:r w:rsidR="00A02BF6">
              <w:rPr>
                <w:noProof/>
                <w:webHidden/>
              </w:rPr>
              <w:fldChar w:fldCharType="begin"/>
            </w:r>
            <w:r w:rsidR="00A02BF6">
              <w:rPr>
                <w:noProof/>
                <w:webHidden/>
              </w:rPr>
              <w:instrText xml:space="preserve"> PAGEREF _Toc11925983 \h </w:instrText>
            </w:r>
            <w:r w:rsidR="00A02BF6">
              <w:rPr>
                <w:noProof/>
                <w:webHidden/>
              </w:rPr>
            </w:r>
            <w:r w:rsidR="00A02BF6">
              <w:rPr>
                <w:noProof/>
                <w:webHidden/>
              </w:rPr>
              <w:fldChar w:fldCharType="separate"/>
            </w:r>
            <w:r w:rsidR="00A02BF6">
              <w:rPr>
                <w:noProof/>
                <w:webHidden/>
              </w:rPr>
              <w:t>4</w:t>
            </w:r>
            <w:r w:rsidR="00A02BF6">
              <w:rPr>
                <w:noProof/>
                <w:webHidden/>
              </w:rPr>
              <w:fldChar w:fldCharType="end"/>
            </w:r>
          </w:hyperlink>
        </w:p>
        <w:p w14:paraId="235DB86B" w14:textId="5C7C201F" w:rsidR="00A02BF6" w:rsidRDefault="00F119B4">
          <w:pPr>
            <w:pStyle w:val="TOC1"/>
            <w:rPr>
              <w:rFonts w:eastAsiaTheme="minorEastAsia" w:cstheme="minorBidi"/>
              <w:b w:val="0"/>
              <w:bCs w:val="0"/>
              <w:noProof/>
              <w:color w:val="auto"/>
              <w:sz w:val="22"/>
              <w:szCs w:val="22"/>
            </w:rPr>
          </w:pPr>
          <w:hyperlink w:anchor="_Toc11925984" w:history="1">
            <w:r w:rsidR="00A02BF6" w:rsidRPr="00421BA5">
              <w:rPr>
                <w:rStyle w:val="Hyperlink"/>
                <w:rFonts w:eastAsiaTheme="minorHAnsi"/>
                <w:noProof/>
              </w:rPr>
              <w:t>4.</w:t>
            </w:r>
            <w:r w:rsidR="00A02BF6">
              <w:rPr>
                <w:rFonts w:eastAsiaTheme="minorEastAsia" w:cstheme="minorBidi"/>
                <w:b w:val="0"/>
                <w:bCs w:val="0"/>
                <w:noProof/>
                <w:color w:val="auto"/>
                <w:sz w:val="22"/>
                <w:szCs w:val="22"/>
              </w:rPr>
              <w:tab/>
            </w:r>
            <w:r w:rsidR="00A02BF6" w:rsidRPr="00421BA5">
              <w:rPr>
                <w:rStyle w:val="Hyperlink"/>
                <w:rFonts w:eastAsiaTheme="minorHAnsi"/>
                <w:noProof/>
              </w:rPr>
              <w:t>Research Questions and Objectives</w:t>
            </w:r>
            <w:r w:rsidR="00A02BF6">
              <w:rPr>
                <w:noProof/>
                <w:webHidden/>
              </w:rPr>
              <w:tab/>
            </w:r>
            <w:r w:rsidR="00A02BF6">
              <w:rPr>
                <w:noProof/>
                <w:webHidden/>
              </w:rPr>
              <w:fldChar w:fldCharType="begin"/>
            </w:r>
            <w:r w:rsidR="00A02BF6">
              <w:rPr>
                <w:noProof/>
                <w:webHidden/>
              </w:rPr>
              <w:instrText xml:space="preserve"> PAGEREF _Toc11925984 \h </w:instrText>
            </w:r>
            <w:r w:rsidR="00A02BF6">
              <w:rPr>
                <w:noProof/>
                <w:webHidden/>
              </w:rPr>
            </w:r>
            <w:r w:rsidR="00A02BF6">
              <w:rPr>
                <w:noProof/>
                <w:webHidden/>
              </w:rPr>
              <w:fldChar w:fldCharType="separate"/>
            </w:r>
            <w:r w:rsidR="00A02BF6">
              <w:rPr>
                <w:noProof/>
                <w:webHidden/>
              </w:rPr>
              <w:t>5</w:t>
            </w:r>
            <w:r w:rsidR="00A02BF6">
              <w:rPr>
                <w:noProof/>
                <w:webHidden/>
              </w:rPr>
              <w:fldChar w:fldCharType="end"/>
            </w:r>
          </w:hyperlink>
        </w:p>
        <w:p w14:paraId="5D78A4D4" w14:textId="083B7BEB" w:rsidR="00A02BF6" w:rsidRDefault="00F119B4">
          <w:pPr>
            <w:pStyle w:val="TOC2"/>
            <w:rPr>
              <w:rFonts w:eastAsiaTheme="minorEastAsia" w:cstheme="minorBidi"/>
              <w:iCs w:val="0"/>
              <w:noProof/>
              <w:color w:val="auto"/>
              <w:szCs w:val="22"/>
            </w:rPr>
          </w:pPr>
          <w:hyperlink w:anchor="_Toc11925985" w:history="1">
            <w:r w:rsidR="00A02BF6" w:rsidRPr="00421BA5">
              <w:rPr>
                <w:rStyle w:val="Hyperlink"/>
                <w:rFonts w:eastAsiaTheme="minorHAnsi"/>
                <w:noProof/>
              </w:rPr>
              <w:t>4.1</w:t>
            </w:r>
            <w:r w:rsidR="00A02BF6">
              <w:rPr>
                <w:rFonts w:eastAsiaTheme="minorEastAsia" w:cstheme="minorBidi"/>
                <w:iCs w:val="0"/>
                <w:noProof/>
                <w:color w:val="auto"/>
                <w:szCs w:val="22"/>
              </w:rPr>
              <w:tab/>
            </w:r>
            <w:r w:rsidR="00A02BF6" w:rsidRPr="00421BA5">
              <w:rPr>
                <w:rStyle w:val="Hyperlink"/>
                <w:rFonts w:eastAsiaTheme="minorHAnsi"/>
                <w:noProof/>
              </w:rPr>
              <w:t>Research Question</w:t>
            </w:r>
            <w:r w:rsidR="00A02BF6">
              <w:rPr>
                <w:noProof/>
                <w:webHidden/>
              </w:rPr>
              <w:tab/>
            </w:r>
            <w:r w:rsidR="00A02BF6">
              <w:rPr>
                <w:noProof/>
                <w:webHidden/>
              </w:rPr>
              <w:fldChar w:fldCharType="begin"/>
            </w:r>
            <w:r w:rsidR="00A02BF6">
              <w:rPr>
                <w:noProof/>
                <w:webHidden/>
              </w:rPr>
              <w:instrText xml:space="preserve"> PAGEREF _Toc11925985 \h </w:instrText>
            </w:r>
            <w:r w:rsidR="00A02BF6">
              <w:rPr>
                <w:noProof/>
                <w:webHidden/>
              </w:rPr>
            </w:r>
            <w:r w:rsidR="00A02BF6">
              <w:rPr>
                <w:noProof/>
                <w:webHidden/>
              </w:rPr>
              <w:fldChar w:fldCharType="separate"/>
            </w:r>
            <w:r w:rsidR="00A02BF6">
              <w:rPr>
                <w:noProof/>
                <w:webHidden/>
              </w:rPr>
              <w:t>5</w:t>
            </w:r>
            <w:r w:rsidR="00A02BF6">
              <w:rPr>
                <w:noProof/>
                <w:webHidden/>
              </w:rPr>
              <w:fldChar w:fldCharType="end"/>
            </w:r>
          </w:hyperlink>
        </w:p>
        <w:p w14:paraId="78584F8D" w14:textId="1BF3993B" w:rsidR="00A02BF6" w:rsidRDefault="00F119B4">
          <w:pPr>
            <w:pStyle w:val="TOC2"/>
            <w:rPr>
              <w:rFonts w:eastAsiaTheme="minorEastAsia" w:cstheme="minorBidi"/>
              <w:iCs w:val="0"/>
              <w:noProof/>
              <w:color w:val="auto"/>
              <w:szCs w:val="22"/>
            </w:rPr>
          </w:pPr>
          <w:hyperlink w:anchor="_Toc11925986" w:history="1">
            <w:r w:rsidR="00A02BF6" w:rsidRPr="00421BA5">
              <w:rPr>
                <w:rStyle w:val="Hyperlink"/>
                <w:rFonts w:eastAsiaTheme="minorHAnsi"/>
                <w:noProof/>
              </w:rPr>
              <w:t>4.2</w:t>
            </w:r>
            <w:r w:rsidR="00A02BF6">
              <w:rPr>
                <w:rFonts w:eastAsiaTheme="minorEastAsia" w:cstheme="minorBidi"/>
                <w:iCs w:val="0"/>
                <w:noProof/>
                <w:color w:val="auto"/>
                <w:szCs w:val="22"/>
              </w:rPr>
              <w:tab/>
            </w:r>
            <w:r w:rsidR="00A02BF6" w:rsidRPr="00421BA5">
              <w:rPr>
                <w:rStyle w:val="Hyperlink"/>
                <w:rFonts w:eastAsiaTheme="minorHAnsi"/>
                <w:noProof/>
              </w:rPr>
              <w:t>Research Objectives</w:t>
            </w:r>
            <w:r w:rsidR="00A02BF6">
              <w:rPr>
                <w:noProof/>
                <w:webHidden/>
              </w:rPr>
              <w:tab/>
            </w:r>
            <w:r w:rsidR="00A02BF6">
              <w:rPr>
                <w:noProof/>
                <w:webHidden/>
              </w:rPr>
              <w:fldChar w:fldCharType="begin"/>
            </w:r>
            <w:r w:rsidR="00A02BF6">
              <w:rPr>
                <w:noProof/>
                <w:webHidden/>
              </w:rPr>
              <w:instrText xml:space="preserve"> PAGEREF _Toc11925986 \h </w:instrText>
            </w:r>
            <w:r w:rsidR="00A02BF6">
              <w:rPr>
                <w:noProof/>
                <w:webHidden/>
              </w:rPr>
            </w:r>
            <w:r w:rsidR="00A02BF6">
              <w:rPr>
                <w:noProof/>
                <w:webHidden/>
              </w:rPr>
              <w:fldChar w:fldCharType="separate"/>
            </w:r>
            <w:r w:rsidR="00A02BF6">
              <w:rPr>
                <w:noProof/>
                <w:webHidden/>
              </w:rPr>
              <w:t>5</w:t>
            </w:r>
            <w:r w:rsidR="00A02BF6">
              <w:rPr>
                <w:noProof/>
                <w:webHidden/>
              </w:rPr>
              <w:fldChar w:fldCharType="end"/>
            </w:r>
          </w:hyperlink>
        </w:p>
        <w:p w14:paraId="6EF0BBB2" w14:textId="6348EE41" w:rsidR="00A02BF6" w:rsidRDefault="00F119B4">
          <w:pPr>
            <w:pStyle w:val="TOC3"/>
            <w:rPr>
              <w:color w:val="auto"/>
              <w:sz w:val="22"/>
              <w:lang w:val="en-US" w:eastAsia="en-US"/>
            </w:rPr>
          </w:pPr>
          <w:hyperlink w:anchor="_Toc11925987" w:history="1">
            <w:r w:rsidR="00A02BF6" w:rsidRPr="00421BA5">
              <w:rPr>
                <w:rStyle w:val="Hyperlink"/>
              </w:rPr>
              <w:t>4.2.1</w:t>
            </w:r>
            <w:r w:rsidR="00A02BF6">
              <w:rPr>
                <w:color w:val="auto"/>
                <w:sz w:val="22"/>
                <w:lang w:val="en-US" w:eastAsia="en-US"/>
              </w:rPr>
              <w:tab/>
            </w:r>
            <w:r w:rsidR="00A02BF6" w:rsidRPr="00421BA5">
              <w:rPr>
                <w:rStyle w:val="Hyperlink"/>
              </w:rPr>
              <w:t>Primary objective(s):</w:t>
            </w:r>
            <w:r w:rsidR="00A02BF6">
              <w:rPr>
                <w:webHidden/>
              </w:rPr>
              <w:tab/>
            </w:r>
            <w:r w:rsidR="00A02BF6">
              <w:rPr>
                <w:webHidden/>
              </w:rPr>
              <w:fldChar w:fldCharType="begin"/>
            </w:r>
            <w:r w:rsidR="00A02BF6">
              <w:rPr>
                <w:webHidden/>
              </w:rPr>
              <w:instrText xml:space="preserve"> PAGEREF _Toc11925987 \h </w:instrText>
            </w:r>
            <w:r w:rsidR="00A02BF6">
              <w:rPr>
                <w:webHidden/>
              </w:rPr>
            </w:r>
            <w:r w:rsidR="00A02BF6">
              <w:rPr>
                <w:webHidden/>
              </w:rPr>
              <w:fldChar w:fldCharType="separate"/>
            </w:r>
            <w:r w:rsidR="00A02BF6">
              <w:rPr>
                <w:webHidden/>
              </w:rPr>
              <w:t>5</w:t>
            </w:r>
            <w:r w:rsidR="00A02BF6">
              <w:rPr>
                <w:webHidden/>
              </w:rPr>
              <w:fldChar w:fldCharType="end"/>
            </w:r>
          </w:hyperlink>
        </w:p>
        <w:p w14:paraId="245D9606" w14:textId="0FDA0311" w:rsidR="00A02BF6" w:rsidRDefault="00F119B4">
          <w:pPr>
            <w:pStyle w:val="TOC3"/>
            <w:rPr>
              <w:color w:val="auto"/>
              <w:sz w:val="22"/>
              <w:lang w:val="en-US" w:eastAsia="en-US"/>
            </w:rPr>
          </w:pPr>
          <w:hyperlink w:anchor="_Toc11925988" w:history="1">
            <w:r w:rsidR="00A02BF6" w:rsidRPr="00421BA5">
              <w:rPr>
                <w:rStyle w:val="Hyperlink"/>
              </w:rPr>
              <w:t>4.2.2</w:t>
            </w:r>
            <w:r w:rsidR="00A02BF6">
              <w:rPr>
                <w:color w:val="auto"/>
                <w:sz w:val="22"/>
                <w:lang w:val="en-US" w:eastAsia="en-US"/>
              </w:rPr>
              <w:tab/>
            </w:r>
            <w:r w:rsidR="00A02BF6" w:rsidRPr="00421BA5">
              <w:rPr>
                <w:rStyle w:val="Hyperlink"/>
              </w:rPr>
              <w:t>Secondary objective(s):</w:t>
            </w:r>
            <w:r w:rsidR="00A02BF6">
              <w:rPr>
                <w:webHidden/>
              </w:rPr>
              <w:tab/>
            </w:r>
            <w:r w:rsidR="00A02BF6">
              <w:rPr>
                <w:webHidden/>
              </w:rPr>
              <w:fldChar w:fldCharType="begin"/>
            </w:r>
            <w:r w:rsidR="00A02BF6">
              <w:rPr>
                <w:webHidden/>
              </w:rPr>
              <w:instrText xml:space="preserve"> PAGEREF _Toc11925988 \h </w:instrText>
            </w:r>
            <w:r w:rsidR="00A02BF6">
              <w:rPr>
                <w:webHidden/>
              </w:rPr>
            </w:r>
            <w:r w:rsidR="00A02BF6">
              <w:rPr>
                <w:webHidden/>
              </w:rPr>
              <w:fldChar w:fldCharType="separate"/>
            </w:r>
            <w:r w:rsidR="00A02BF6">
              <w:rPr>
                <w:webHidden/>
              </w:rPr>
              <w:t>5</w:t>
            </w:r>
            <w:r w:rsidR="00A02BF6">
              <w:rPr>
                <w:webHidden/>
              </w:rPr>
              <w:fldChar w:fldCharType="end"/>
            </w:r>
          </w:hyperlink>
        </w:p>
        <w:p w14:paraId="35512F7C" w14:textId="109A934B" w:rsidR="00A02BF6" w:rsidRDefault="00F119B4">
          <w:pPr>
            <w:pStyle w:val="TOC1"/>
            <w:rPr>
              <w:rFonts w:eastAsiaTheme="minorEastAsia" w:cstheme="minorBidi"/>
              <w:b w:val="0"/>
              <w:bCs w:val="0"/>
              <w:noProof/>
              <w:color w:val="auto"/>
              <w:sz w:val="22"/>
              <w:szCs w:val="22"/>
            </w:rPr>
          </w:pPr>
          <w:hyperlink w:anchor="_Toc11925989" w:history="1">
            <w:r w:rsidR="00A02BF6" w:rsidRPr="00421BA5">
              <w:rPr>
                <w:rStyle w:val="Hyperlink"/>
                <w:rFonts w:eastAsiaTheme="minorHAnsi"/>
                <w:noProof/>
              </w:rPr>
              <w:t>5.</w:t>
            </w:r>
            <w:r w:rsidR="00A02BF6">
              <w:rPr>
                <w:rFonts w:eastAsiaTheme="minorEastAsia" w:cstheme="minorBidi"/>
                <w:b w:val="0"/>
                <w:bCs w:val="0"/>
                <w:noProof/>
                <w:color w:val="auto"/>
                <w:sz w:val="22"/>
                <w:szCs w:val="22"/>
              </w:rPr>
              <w:tab/>
            </w:r>
            <w:r w:rsidR="00A02BF6" w:rsidRPr="00421BA5">
              <w:rPr>
                <w:rStyle w:val="Hyperlink"/>
                <w:rFonts w:eastAsiaTheme="minorHAnsi"/>
                <w:noProof/>
              </w:rPr>
              <w:t>Research Methods</w:t>
            </w:r>
            <w:r w:rsidR="00A02BF6">
              <w:rPr>
                <w:noProof/>
                <w:webHidden/>
              </w:rPr>
              <w:tab/>
            </w:r>
            <w:r w:rsidR="00A02BF6">
              <w:rPr>
                <w:noProof/>
                <w:webHidden/>
              </w:rPr>
              <w:fldChar w:fldCharType="begin"/>
            </w:r>
            <w:r w:rsidR="00A02BF6">
              <w:rPr>
                <w:noProof/>
                <w:webHidden/>
              </w:rPr>
              <w:instrText xml:space="preserve"> PAGEREF _Toc11925989 \h </w:instrText>
            </w:r>
            <w:r w:rsidR="00A02BF6">
              <w:rPr>
                <w:noProof/>
                <w:webHidden/>
              </w:rPr>
            </w:r>
            <w:r w:rsidR="00A02BF6">
              <w:rPr>
                <w:noProof/>
                <w:webHidden/>
              </w:rPr>
              <w:fldChar w:fldCharType="separate"/>
            </w:r>
            <w:r w:rsidR="00A02BF6">
              <w:rPr>
                <w:noProof/>
                <w:webHidden/>
              </w:rPr>
              <w:t>5</w:t>
            </w:r>
            <w:r w:rsidR="00A02BF6">
              <w:rPr>
                <w:noProof/>
                <w:webHidden/>
              </w:rPr>
              <w:fldChar w:fldCharType="end"/>
            </w:r>
          </w:hyperlink>
        </w:p>
        <w:p w14:paraId="06977095" w14:textId="6305063C" w:rsidR="00A02BF6" w:rsidRDefault="00F119B4">
          <w:pPr>
            <w:pStyle w:val="TOC2"/>
            <w:rPr>
              <w:rFonts w:eastAsiaTheme="minorEastAsia" w:cstheme="minorBidi"/>
              <w:iCs w:val="0"/>
              <w:noProof/>
              <w:color w:val="auto"/>
              <w:szCs w:val="22"/>
            </w:rPr>
          </w:pPr>
          <w:hyperlink w:anchor="_Toc11925990" w:history="1">
            <w:r w:rsidR="00A02BF6" w:rsidRPr="00421BA5">
              <w:rPr>
                <w:rStyle w:val="Hyperlink"/>
                <w:rFonts w:eastAsiaTheme="minorHAnsi"/>
                <w:noProof/>
              </w:rPr>
              <w:t>5.1</w:t>
            </w:r>
            <w:r w:rsidR="00A02BF6">
              <w:rPr>
                <w:rFonts w:eastAsiaTheme="minorEastAsia" w:cstheme="minorBidi"/>
                <w:iCs w:val="0"/>
                <w:noProof/>
                <w:color w:val="auto"/>
                <w:szCs w:val="22"/>
              </w:rPr>
              <w:tab/>
            </w:r>
            <w:r w:rsidR="00A02BF6" w:rsidRPr="00421BA5">
              <w:rPr>
                <w:rStyle w:val="Hyperlink"/>
                <w:rFonts w:eastAsiaTheme="minorHAnsi"/>
                <w:noProof/>
              </w:rPr>
              <w:t>Data Source(s)</w:t>
            </w:r>
            <w:r w:rsidR="00A02BF6">
              <w:rPr>
                <w:noProof/>
                <w:webHidden/>
              </w:rPr>
              <w:tab/>
            </w:r>
            <w:r w:rsidR="00A02BF6">
              <w:rPr>
                <w:noProof/>
                <w:webHidden/>
              </w:rPr>
              <w:fldChar w:fldCharType="begin"/>
            </w:r>
            <w:r w:rsidR="00A02BF6">
              <w:rPr>
                <w:noProof/>
                <w:webHidden/>
              </w:rPr>
              <w:instrText xml:space="preserve"> PAGEREF _Toc11925990 \h </w:instrText>
            </w:r>
            <w:r w:rsidR="00A02BF6">
              <w:rPr>
                <w:noProof/>
                <w:webHidden/>
              </w:rPr>
            </w:r>
            <w:r w:rsidR="00A02BF6">
              <w:rPr>
                <w:noProof/>
                <w:webHidden/>
              </w:rPr>
              <w:fldChar w:fldCharType="separate"/>
            </w:r>
            <w:r w:rsidR="00A02BF6">
              <w:rPr>
                <w:noProof/>
                <w:webHidden/>
              </w:rPr>
              <w:t>5</w:t>
            </w:r>
            <w:r w:rsidR="00A02BF6">
              <w:rPr>
                <w:noProof/>
                <w:webHidden/>
              </w:rPr>
              <w:fldChar w:fldCharType="end"/>
            </w:r>
          </w:hyperlink>
        </w:p>
        <w:p w14:paraId="7AC6B102" w14:textId="224F760B" w:rsidR="00A02BF6" w:rsidRDefault="00F119B4">
          <w:pPr>
            <w:pStyle w:val="TOC2"/>
            <w:rPr>
              <w:rFonts w:eastAsiaTheme="minorEastAsia" w:cstheme="minorBidi"/>
              <w:iCs w:val="0"/>
              <w:noProof/>
              <w:color w:val="auto"/>
              <w:szCs w:val="22"/>
            </w:rPr>
          </w:pPr>
          <w:hyperlink w:anchor="_Toc11925991" w:history="1">
            <w:r w:rsidR="00A02BF6" w:rsidRPr="00421BA5">
              <w:rPr>
                <w:rStyle w:val="Hyperlink"/>
                <w:rFonts w:eastAsiaTheme="minorHAnsi"/>
                <w:noProof/>
              </w:rPr>
              <w:t>5.2</w:t>
            </w:r>
            <w:r w:rsidR="00A02BF6">
              <w:rPr>
                <w:rFonts w:eastAsiaTheme="minorEastAsia" w:cstheme="minorBidi"/>
                <w:iCs w:val="0"/>
                <w:noProof/>
                <w:color w:val="auto"/>
                <w:szCs w:val="22"/>
              </w:rPr>
              <w:tab/>
            </w:r>
            <w:r w:rsidR="00A02BF6" w:rsidRPr="00421BA5">
              <w:rPr>
                <w:rStyle w:val="Hyperlink"/>
                <w:rFonts w:eastAsiaTheme="minorHAnsi"/>
                <w:noProof/>
              </w:rPr>
              <w:t>Study Design</w:t>
            </w:r>
            <w:r w:rsidR="00A02BF6">
              <w:rPr>
                <w:noProof/>
                <w:webHidden/>
              </w:rPr>
              <w:tab/>
            </w:r>
            <w:r w:rsidR="00A02BF6">
              <w:rPr>
                <w:noProof/>
                <w:webHidden/>
              </w:rPr>
              <w:fldChar w:fldCharType="begin"/>
            </w:r>
            <w:r w:rsidR="00A02BF6">
              <w:rPr>
                <w:noProof/>
                <w:webHidden/>
              </w:rPr>
              <w:instrText xml:space="preserve"> PAGEREF _Toc11925991 \h </w:instrText>
            </w:r>
            <w:r w:rsidR="00A02BF6">
              <w:rPr>
                <w:noProof/>
                <w:webHidden/>
              </w:rPr>
            </w:r>
            <w:r w:rsidR="00A02BF6">
              <w:rPr>
                <w:noProof/>
                <w:webHidden/>
              </w:rPr>
              <w:fldChar w:fldCharType="separate"/>
            </w:r>
            <w:r w:rsidR="00A02BF6">
              <w:rPr>
                <w:noProof/>
                <w:webHidden/>
              </w:rPr>
              <w:t>6</w:t>
            </w:r>
            <w:r w:rsidR="00A02BF6">
              <w:rPr>
                <w:noProof/>
                <w:webHidden/>
              </w:rPr>
              <w:fldChar w:fldCharType="end"/>
            </w:r>
          </w:hyperlink>
        </w:p>
        <w:p w14:paraId="3381925D" w14:textId="408B8948" w:rsidR="00A02BF6" w:rsidRDefault="00F119B4">
          <w:pPr>
            <w:pStyle w:val="TOC3"/>
            <w:rPr>
              <w:color w:val="auto"/>
              <w:sz w:val="22"/>
              <w:lang w:val="en-US" w:eastAsia="en-US"/>
            </w:rPr>
          </w:pPr>
          <w:hyperlink w:anchor="_Toc11925992" w:history="1">
            <w:r w:rsidR="00A02BF6" w:rsidRPr="00421BA5">
              <w:rPr>
                <w:rStyle w:val="Hyperlink"/>
              </w:rPr>
              <w:t>5.2.1</w:t>
            </w:r>
            <w:r w:rsidR="00A02BF6">
              <w:rPr>
                <w:color w:val="auto"/>
                <w:sz w:val="22"/>
                <w:lang w:val="en-US" w:eastAsia="en-US"/>
              </w:rPr>
              <w:tab/>
            </w:r>
            <w:r w:rsidR="00A02BF6" w:rsidRPr="00421BA5">
              <w:rPr>
                <w:rStyle w:val="Hyperlink"/>
              </w:rPr>
              <w:t>Inclusion criteria</w:t>
            </w:r>
            <w:r w:rsidR="00A02BF6">
              <w:rPr>
                <w:webHidden/>
              </w:rPr>
              <w:tab/>
            </w:r>
            <w:r w:rsidR="00A02BF6">
              <w:rPr>
                <w:webHidden/>
              </w:rPr>
              <w:fldChar w:fldCharType="begin"/>
            </w:r>
            <w:r w:rsidR="00A02BF6">
              <w:rPr>
                <w:webHidden/>
              </w:rPr>
              <w:instrText xml:space="preserve"> PAGEREF _Toc11925992 \h </w:instrText>
            </w:r>
            <w:r w:rsidR="00A02BF6">
              <w:rPr>
                <w:webHidden/>
              </w:rPr>
            </w:r>
            <w:r w:rsidR="00A02BF6">
              <w:rPr>
                <w:webHidden/>
              </w:rPr>
              <w:fldChar w:fldCharType="separate"/>
            </w:r>
            <w:r w:rsidR="00A02BF6">
              <w:rPr>
                <w:webHidden/>
              </w:rPr>
              <w:t>6</w:t>
            </w:r>
            <w:r w:rsidR="00A02BF6">
              <w:rPr>
                <w:webHidden/>
              </w:rPr>
              <w:fldChar w:fldCharType="end"/>
            </w:r>
          </w:hyperlink>
        </w:p>
        <w:p w14:paraId="0CD8BE59" w14:textId="608401D7" w:rsidR="00A02BF6" w:rsidRDefault="00F119B4">
          <w:pPr>
            <w:pStyle w:val="TOC3"/>
            <w:rPr>
              <w:color w:val="auto"/>
              <w:sz w:val="22"/>
              <w:lang w:val="en-US" w:eastAsia="en-US"/>
            </w:rPr>
          </w:pPr>
          <w:hyperlink w:anchor="_Toc11925993" w:history="1">
            <w:r w:rsidR="00A02BF6" w:rsidRPr="00421BA5">
              <w:rPr>
                <w:rStyle w:val="Hyperlink"/>
              </w:rPr>
              <w:t>5.2.2</w:t>
            </w:r>
            <w:r w:rsidR="00A02BF6">
              <w:rPr>
                <w:color w:val="auto"/>
                <w:sz w:val="22"/>
                <w:lang w:val="en-US" w:eastAsia="en-US"/>
              </w:rPr>
              <w:tab/>
            </w:r>
            <w:r w:rsidR="00A02BF6" w:rsidRPr="00421BA5">
              <w:rPr>
                <w:rStyle w:val="Hyperlink"/>
              </w:rPr>
              <w:t>Exclusion Criteria</w:t>
            </w:r>
            <w:r w:rsidR="00A02BF6">
              <w:rPr>
                <w:webHidden/>
              </w:rPr>
              <w:tab/>
            </w:r>
            <w:r w:rsidR="00A02BF6">
              <w:rPr>
                <w:webHidden/>
              </w:rPr>
              <w:fldChar w:fldCharType="begin"/>
            </w:r>
            <w:r w:rsidR="00A02BF6">
              <w:rPr>
                <w:webHidden/>
              </w:rPr>
              <w:instrText xml:space="preserve"> PAGEREF _Toc11925993 \h </w:instrText>
            </w:r>
            <w:r w:rsidR="00A02BF6">
              <w:rPr>
                <w:webHidden/>
              </w:rPr>
            </w:r>
            <w:r w:rsidR="00A02BF6">
              <w:rPr>
                <w:webHidden/>
              </w:rPr>
              <w:fldChar w:fldCharType="separate"/>
            </w:r>
            <w:r w:rsidR="00A02BF6">
              <w:rPr>
                <w:webHidden/>
              </w:rPr>
              <w:t>6</w:t>
            </w:r>
            <w:r w:rsidR="00A02BF6">
              <w:rPr>
                <w:webHidden/>
              </w:rPr>
              <w:fldChar w:fldCharType="end"/>
            </w:r>
          </w:hyperlink>
        </w:p>
        <w:p w14:paraId="720B1786" w14:textId="14D1A9F6" w:rsidR="00A02BF6" w:rsidRDefault="00F119B4">
          <w:pPr>
            <w:pStyle w:val="TOC2"/>
            <w:rPr>
              <w:rFonts w:eastAsiaTheme="minorEastAsia" w:cstheme="minorBidi"/>
              <w:iCs w:val="0"/>
              <w:noProof/>
              <w:color w:val="auto"/>
              <w:szCs w:val="22"/>
            </w:rPr>
          </w:pPr>
          <w:hyperlink w:anchor="_Toc11925995" w:history="1">
            <w:r w:rsidR="00A02BF6" w:rsidRPr="00421BA5">
              <w:rPr>
                <w:rStyle w:val="Hyperlink"/>
                <w:rFonts w:eastAsiaTheme="minorHAnsi"/>
                <w:noProof/>
              </w:rPr>
              <w:t>5.3</w:t>
            </w:r>
            <w:r w:rsidR="00A02BF6">
              <w:rPr>
                <w:rFonts w:eastAsiaTheme="minorEastAsia" w:cstheme="minorBidi"/>
                <w:iCs w:val="0"/>
                <w:noProof/>
                <w:color w:val="auto"/>
                <w:szCs w:val="22"/>
              </w:rPr>
              <w:tab/>
            </w:r>
            <w:r w:rsidR="00A02BF6" w:rsidRPr="00421BA5">
              <w:rPr>
                <w:rStyle w:val="Hyperlink"/>
                <w:rFonts w:eastAsiaTheme="minorHAnsi"/>
                <w:noProof/>
              </w:rPr>
              <w:t>Variables</w:t>
            </w:r>
            <w:r w:rsidR="00A02BF6">
              <w:rPr>
                <w:noProof/>
                <w:webHidden/>
              </w:rPr>
              <w:tab/>
            </w:r>
            <w:r w:rsidR="00A02BF6">
              <w:rPr>
                <w:noProof/>
                <w:webHidden/>
              </w:rPr>
              <w:fldChar w:fldCharType="begin"/>
            </w:r>
            <w:r w:rsidR="00A02BF6">
              <w:rPr>
                <w:noProof/>
                <w:webHidden/>
              </w:rPr>
              <w:instrText xml:space="preserve"> PAGEREF _Toc11925995 \h </w:instrText>
            </w:r>
            <w:r w:rsidR="00A02BF6">
              <w:rPr>
                <w:noProof/>
                <w:webHidden/>
              </w:rPr>
            </w:r>
            <w:r w:rsidR="00A02BF6">
              <w:rPr>
                <w:noProof/>
                <w:webHidden/>
              </w:rPr>
              <w:fldChar w:fldCharType="separate"/>
            </w:r>
            <w:r w:rsidR="00A02BF6">
              <w:rPr>
                <w:noProof/>
                <w:webHidden/>
              </w:rPr>
              <w:t>6</w:t>
            </w:r>
            <w:r w:rsidR="00A02BF6">
              <w:rPr>
                <w:noProof/>
                <w:webHidden/>
              </w:rPr>
              <w:fldChar w:fldCharType="end"/>
            </w:r>
          </w:hyperlink>
        </w:p>
        <w:p w14:paraId="2E925C8D" w14:textId="345B2D98" w:rsidR="00A02BF6" w:rsidRDefault="00F119B4">
          <w:pPr>
            <w:pStyle w:val="TOC3"/>
            <w:rPr>
              <w:color w:val="auto"/>
              <w:sz w:val="22"/>
              <w:lang w:val="en-US" w:eastAsia="en-US"/>
            </w:rPr>
          </w:pPr>
          <w:hyperlink w:anchor="_Toc11925996" w:history="1">
            <w:r w:rsidR="00A02BF6" w:rsidRPr="00421BA5">
              <w:rPr>
                <w:rStyle w:val="Hyperlink"/>
              </w:rPr>
              <w:t>5.3.1</w:t>
            </w:r>
            <w:r w:rsidR="00A02BF6">
              <w:rPr>
                <w:color w:val="auto"/>
                <w:sz w:val="22"/>
                <w:lang w:val="en-US" w:eastAsia="en-US"/>
              </w:rPr>
              <w:tab/>
            </w:r>
            <w:r w:rsidR="00A02BF6" w:rsidRPr="00421BA5">
              <w:rPr>
                <w:rStyle w:val="Hyperlink"/>
              </w:rPr>
              <w:t>Primary Independent Variable(s)</w:t>
            </w:r>
            <w:r w:rsidR="00A02BF6">
              <w:rPr>
                <w:webHidden/>
              </w:rPr>
              <w:tab/>
            </w:r>
            <w:r w:rsidR="00A02BF6">
              <w:rPr>
                <w:webHidden/>
              </w:rPr>
              <w:fldChar w:fldCharType="begin"/>
            </w:r>
            <w:r w:rsidR="00A02BF6">
              <w:rPr>
                <w:webHidden/>
              </w:rPr>
              <w:instrText xml:space="preserve"> PAGEREF _Toc11925996 \h </w:instrText>
            </w:r>
            <w:r w:rsidR="00A02BF6">
              <w:rPr>
                <w:webHidden/>
              </w:rPr>
            </w:r>
            <w:r w:rsidR="00A02BF6">
              <w:rPr>
                <w:webHidden/>
              </w:rPr>
              <w:fldChar w:fldCharType="separate"/>
            </w:r>
            <w:r w:rsidR="00A02BF6">
              <w:rPr>
                <w:webHidden/>
              </w:rPr>
              <w:t>6</w:t>
            </w:r>
            <w:r w:rsidR="00A02BF6">
              <w:rPr>
                <w:webHidden/>
              </w:rPr>
              <w:fldChar w:fldCharType="end"/>
            </w:r>
          </w:hyperlink>
        </w:p>
        <w:p w14:paraId="3FF56437" w14:textId="6CA40C46" w:rsidR="00A02BF6" w:rsidRDefault="00F119B4">
          <w:pPr>
            <w:pStyle w:val="TOC3"/>
            <w:rPr>
              <w:color w:val="auto"/>
              <w:sz w:val="22"/>
              <w:lang w:val="en-US" w:eastAsia="en-US"/>
            </w:rPr>
          </w:pPr>
          <w:hyperlink w:anchor="_Toc11925997" w:history="1">
            <w:r w:rsidR="00A02BF6" w:rsidRPr="00421BA5">
              <w:rPr>
                <w:rStyle w:val="Hyperlink"/>
              </w:rPr>
              <w:t>5.3.2</w:t>
            </w:r>
            <w:r w:rsidR="00A02BF6">
              <w:rPr>
                <w:color w:val="auto"/>
                <w:sz w:val="22"/>
                <w:lang w:val="en-US" w:eastAsia="en-US"/>
              </w:rPr>
              <w:tab/>
            </w:r>
            <w:r w:rsidR="00A02BF6" w:rsidRPr="00421BA5">
              <w:rPr>
                <w:rStyle w:val="Hyperlink"/>
              </w:rPr>
              <w:t>Subgroup/Stratification Variable(s)</w:t>
            </w:r>
            <w:r w:rsidR="00A02BF6">
              <w:rPr>
                <w:webHidden/>
              </w:rPr>
              <w:tab/>
            </w:r>
            <w:r w:rsidR="00A02BF6">
              <w:rPr>
                <w:webHidden/>
              </w:rPr>
              <w:fldChar w:fldCharType="begin"/>
            </w:r>
            <w:r w:rsidR="00A02BF6">
              <w:rPr>
                <w:webHidden/>
              </w:rPr>
              <w:instrText xml:space="preserve"> PAGEREF _Toc11925997 \h </w:instrText>
            </w:r>
            <w:r w:rsidR="00A02BF6">
              <w:rPr>
                <w:webHidden/>
              </w:rPr>
            </w:r>
            <w:r w:rsidR="00A02BF6">
              <w:rPr>
                <w:webHidden/>
              </w:rPr>
              <w:fldChar w:fldCharType="separate"/>
            </w:r>
            <w:r w:rsidR="00A02BF6">
              <w:rPr>
                <w:webHidden/>
              </w:rPr>
              <w:t>6</w:t>
            </w:r>
            <w:r w:rsidR="00A02BF6">
              <w:rPr>
                <w:webHidden/>
              </w:rPr>
              <w:fldChar w:fldCharType="end"/>
            </w:r>
          </w:hyperlink>
        </w:p>
        <w:p w14:paraId="44126766" w14:textId="420FBD9C" w:rsidR="00A02BF6" w:rsidRDefault="00F119B4">
          <w:pPr>
            <w:pStyle w:val="TOC3"/>
            <w:rPr>
              <w:color w:val="auto"/>
              <w:sz w:val="22"/>
              <w:lang w:val="en-US" w:eastAsia="en-US"/>
            </w:rPr>
          </w:pPr>
          <w:hyperlink w:anchor="_Toc11925998" w:history="1">
            <w:r w:rsidR="00A02BF6" w:rsidRPr="00421BA5">
              <w:rPr>
                <w:rStyle w:val="Hyperlink"/>
              </w:rPr>
              <w:t>5.3.3</w:t>
            </w:r>
            <w:r w:rsidR="00A02BF6">
              <w:rPr>
                <w:color w:val="auto"/>
                <w:sz w:val="22"/>
                <w:lang w:val="en-US" w:eastAsia="en-US"/>
              </w:rPr>
              <w:tab/>
            </w:r>
            <w:r w:rsidR="00A02BF6" w:rsidRPr="00421BA5">
              <w:rPr>
                <w:rStyle w:val="Hyperlink"/>
              </w:rPr>
              <w:t>Covariates</w:t>
            </w:r>
            <w:r w:rsidR="00A02BF6">
              <w:rPr>
                <w:webHidden/>
              </w:rPr>
              <w:tab/>
            </w:r>
            <w:r w:rsidR="00A02BF6">
              <w:rPr>
                <w:webHidden/>
              </w:rPr>
              <w:fldChar w:fldCharType="begin"/>
            </w:r>
            <w:r w:rsidR="00A02BF6">
              <w:rPr>
                <w:webHidden/>
              </w:rPr>
              <w:instrText xml:space="preserve"> PAGEREF _Toc11925998 \h </w:instrText>
            </w:r>
            <w:r w:rsidR="00A02BF6">
              <w:rPr>
                <w:webHidden/>
              </w:rPr>
            </w:r>
            <w:r w:rsidR="00A02BF6">
              <w:rPr>
                <w:webHidden/>
              </w:rPr>
              <w:fldChar w:fldCharType="separate"/>
            </w:r>
            <w:r w:rsidR="00A02BF6">
              <w:rPr>
                <w:webHidden/>
              </w:rPr>
              <w:t>7</w:t>
            </w:r>
            <w:r w:rsidR="00A02BF6">
              <w:rPr>
                <w:webHidden/>
              </w:rPr>
              <w:fldChar w:fldCharType="end"/>
            </w:r>
          </w:hyperlink>
        </w:p>
        <w:p w14:paraId="11159098" w14:textId="265EEDBB" w:rsidR="00A02BF6" w:rsidRDefault="00F119B4">
          <w:pPr>
            <w:pStyle w:val="TOC3"/>
            <w:rPr>
              <w:color w:val="auto"/>
              <w:sz w:val="22"/>
              <w:lang w:val="en-US" w:eastAsia="en-US"/>
            </w:rPr>
          </w:pPr>
          <w:hyperlink w:anchor="_Toc11925999" w:history="1">
            <w:r w:rsidR="00A02BF6" w:rsidRPr="00421BA5">
              <w:rPr>
                <w:rStyle w:val="Hyperlink"/>
              </w:rPr>
              <w:t>5.3.4</w:t>
            </w:r>
            <w:r w:rsidR="00A02BF6">
              <w:rPr>
                <w:color w:val="auto"/>
                <w:sz w:val="22"/>
                <w:lang w:val="en-US" w:eastAsia="en-US"/>
              </w:rPr>
              <w:tab/>
            </w:r>
            <w:r w:rsidR="00A02BF6" w:rsidRPr="00421BA5">
              <w:rPr>
                <w:rStyle w:val="Hyperlink"/>
              </w:rPr>
              <w:t>Sample Size and Study Power</w:t>
            </w:r>
            <w:r w:rsidR="00A02BF6">
              <w:rPr>
                <w:webHidden/>
              </w:rPr>
              <w:tab/>
            </w:r>
            <w:r w:rsidR="00A02BF6">
              <w:rPr>
                <w:webHidden/>
              </w:rPr>
              <w:fldChar w:fldCharType="begin"/>
            </w:r>
            <w:r w:rsidR="00A02BF6">
              <w:rPr>
                <w:webHidden/>
              </w:rPr>
              <w:instrText xml:space="preserve"> PAGEREF _Toc11925999 \h </w:instrText>
            </w:r>
            <w:r w:rsidR="00A02BF6">
              <w:rPr>
                <w:webHidden/>
              </w:rPr>
            </w:r>
            <w:r w:rsidR="00A02BF6">
              <w:rPr>
                <w:webHidden/>
              </w:rPr>
              <w:fldChar w:fldCharType="separate"/>
            </w:r>
            <w:r w:rsidR="00A02BF6">
              <w:rPr>
                <w:webHidden/>
              </w:rPr>
              <w:t>8</w:t>
            </w:r>
            <w:r w:rsidR="00A02BF6">
              <w:rPr>
                <w:webHidden/>
              </w:rPr>
              <w:fldChar w:fldCharType="end"/>
            </w:r>
          </w:hyperlink>
        </w:p>
        <w:p w14:paraId="0358D736" w14:textId="6150F472" w:rsidR="00A02BF6" w:rsidRDefault="00F119B4">
          <w:pPr>
            <w:pStyle w:val="TOC2"/>
            <w:rPr>
              <w:rFonts w:eastAsiaTheme="minorEastAsia" w:cstheme="minorBidi"/>
              <w:iCs w:val="0"/>
              <w:noProof/>
              <w:color w:val="auto"/>
              <w:szCs w:val="22"/>
            </w:rPr>
          </w:pPr>
          <w:hyperlink w:anchor="_Toc11926000" w:history="1">
            <w:r w:rsidR="00A02BF6" w:rsidRPr="00421BA5">
              <w:rPr>
                <w:rStyle w:val="Hyperlink"/>
                <w:rFonts w:eastAsiaTheme="minorHAnsi"/>
                <w:noProof/>
              </w:rPr>
              <w:t>5.4</w:t>
            </w:r>
            <w:r w:rsidR="00A02BF6">
              <w:rPr>
                <w:rFonts w:eastAsiaTheme="minorEastAsia" w:cstheme="minorBidi"/>
                <w:iCs w:val="0"/>
                <w:noProof/>
                <w:color w:val="auto"/>
                <w:szCs w:val="22"/>
              </w:rPr>
              <w:tab/>
            </w:r>
            <w:r w:rsidR="00A02BF6" w:rsidRPr="00421BA5">
              <w:rPr>
                <w:rStyle w:val="Hyperlink"/>
                <w:rFonts w:eastAsiaTheme="minorHAnsi"/>
                <w:noProof/>
              </w:rPr>
              <w:t>Data Analysis(es)</w:t>
            </w:r>
            <w:r w:rsidR="00A02BF6">
              <w:rPr>
                <w:noProof/>
                <w:webHidden/>
              </w:rPr>
              <w:tab/>
            </w:r>
            <w:r w:rsidR="00A02BF6">
              <w:rPr>
                <w:noProof/>
                <w:webHidden/>
              </w:rPr>
              <w:fldChar w:fldCharType="begin"/>
            </w:r>
            <w:r w:rsidR="00A02BF6">
              <w:rPr>
                <w:noProof/>
                <w:webHidden/>
              </w:rPr>
              <w:instrText xml:space="preserve"> PAGEREF _Toc11926000 \h </w:instrText>
            </w:r>
            <w:r w:rsidR="00A02BF6">
              <w:rPr>
                <w:noProof/>
                <w:webHidden/>
              </w:rPr>
            </w:r>
            <w:r w:rsidR="00A02BF6">
              <w:rPr>
                <w:noProof/>
                <w:webHidden/>
              </w:rPr>
              <w:fldChar w:fldCharType="separate"/>
            </w:r>
            <w:r w:rsidR="00A02BF6">
              <w:rPr>
                <w:noProof/>
                <w:webHidden/>
              </w:rPr>
              <w:t>9</w:t>
            </w:r>
            <w:r w:rsidR="00A02BF6">
              <w:rPr>
                <w:noProof/>
                <w:webHidden/>
              </w:rPr>
              <w:fldChar w:fldCharType="end"/>
            </w:r>
          </w:hyperlink>
        </w:p>
        <w:p w14:paraId="0244EABE" w14:textId="32DCDCC3" w:rsidR="00A02BF6" w:rsidRDefault="00F119B4">
          <w:pPr>
            <w:pStyle w:val="TOC3"/>
            <w:rPr>
              <w:color w:val="auto"/>
              <w:sz w:val="22"/>
              <w:lang w:val="en-US" w:eastAsia="en-US"/>
            </w:rPr>
          </w:pPr>
          <w:hyperlink w:anchor="_Toc11926001" w:history="1">
            <w:r w:rsidR="00A02BF6" w:rsidRPr="00421BA5">
              <w:rPr>
                <w:rStyle w:val="Hyperlink"/>
              </w:rPr>
              <w:t>5.4.1</w:t>
            </w:r>
            <w:r w:rsidR="00A02BF6">
              <w:rPr>
                <w:color w:val="auto"/>
                <w:sz w:val="22"/>
                <w:lang w:val="en-US" w:eastAsia="en-US"/>
              </w:rPr>
              <w:tab/>
            </w:r>
            <w:r w:rsidR="00A02BF6" w:rsidRPr="00421BA5">
              <w:rPr>
                <w:rStyle w:val="Hyperlink"/>
              </w:rPr>
              <w:t>Bivariate Analyses</w:t>
            </w:r>
            <w:r w:rsidR="00A02BF6">
              <w:rPr>
                <w:webHidden/>
              </w:rPr>
              <w:tab/>
            </w:r>
            <w:r w:rsidR="00A02BF6">
              <w:rPr>
                <w:webHidden/>
              </w:rPr>
              <w:fldChar w:fldCharType="begin"/>
            </w:r>
            <w:r w:rsidR="00A02BF6">
              <w:rPr>
                <w:webHidden/>
              </w:rPr>
              <w:instrText xml:space="preserve"> PAGEREF _Toc11926001 \h </w:instrText>
            </w:r>
            <w:r w:rsidR="00A02BF6">
              <w:rPr>
                <w:webHidden/>
              </w:rPr>
            </w:r>
            <w:r w:rsidR="00A02BF6">
              <w:rPr>
                <w:webHidden/>
              </w:rPr>
              <w:fldChar w:fldCharType="separate"/>
            </w:r>
            <w:r w:rsidR="00A02BF6">
              <w:rPr>
                <w:webHidden/>
              </w:rPr>
              <w:t>9</w:t>
            </w:r>
            <w:r w:rsidR="00A02BF6">
              <w:rPr>
                <w:webHidden/>
              </w:rPr>
              <w:fldChar w:fldCharType="end"/>
            </w:r>
          </w:hyperlink>
        </w:p>
        <w:p w14:paraId="28EE3060" w14:textId="2048A139" w:rsidR="00A02BF6" w:rsidRDefault="00F119B4">
          <w:pPr>
            <w:pStyle w:val="TOC3"/>
            <w:rPr>
              <w:color w:val="auto"/>
              <w:sz w:val="22"/>
              <w:lang w:val="en-US" w:eastAsia="en-US"/>
            </w:rPr>
          </w:pPr>
          <w:hyperlink w:anchor="_Toc11926002" w:history="1">
            <w:r w:rsidR="00A02BF6" w:rsidRPr="00421BA5">
              <w:rPr>
                <w:rStyle w:val="Hyperlink"/>
              </w:rPr>
              <w:t>5.4.2</w:t>
            </w:r>
            <w:r w:rsidR="00A02BF6">
              <w:rPr>
                <w:color w:val="auto"/>
                <w:sz w:val="22"/>
                <w:lang w:val="en-US" w:eastAsia="en-US"/>
              </w:rPr>
              <w:tab/>
            </w:r>
            <w:r w:rsidR="00A02BF6" w:rsidRPr="00421BA5">
              <w:rPr>
                <w:rStyle w:val="Hyperlink"/>
              </w:rPr>
              <w:t>Propensity Score Matching</w:t>
            </w:r>
            <w:r w:rsidR="00A02BF6">
              <w:rPr>
                <w:webHidden/>
              </w:rPr>
              <w:tab/>
            </w:r>
            <w:r w:rsidR="00A02BF6">
              <w:rPr>
                <w:webHidden/>
              </w:rPr>
              <w:fldChar w:fldCharType="begin"/>
            </w:r>
            <w:r w:rsidR="00A02BF6">
              <w:rPr>
                <w:webHidden/>
              </w:rPr>
              <w:instrText xml:space="preserve"> PAGEREF _Toc11926002 \h </w:instrText>
            </w:r>
            <w:r w:rsidR="00A02BF6">
              <w:rPr>
                <w:webHidden/>
              </w:rPr>
            </w:r>
            <w:r w:rsidR="00A02BF6">
              <w:rPr>
                <w:webHidden/>
              </w:rPr>
              <w:fldChar w:fldCharType="separate"/>
            </w:r>
            <w:r w:rsidR="00A02BF6">
              <w:rPr>
                <w:webHidden/>
              </w:rPr>
              <w:t>10</w:t>
            </w:r>
            <w:r w:rsidR="00A02BF6">
              <w:rPr>
                <w:webHidden/>
              </w:rPr>
              <w:fldChar w:fldCharType="end"/>
            </w:r>
          </w:hyperlink>
        </w:p>
        <w:p w14:paraId="54C292F1" w14:textId="1337670B" w:rsidR="00A02BF6" w:rsidRDefault="00F119B4">
          <w:pPr>
            <w:pStyle w:val="TOC3"/>
            <w:rPr>
              <w:color w:val="auto"/>
              <w:sz w:val="22"/>
              <w:lang w:val="en-US" w:eastAsia="en-US"/>
            </w:rPr>
          </w:pPr>
          <w:hyperlink w:anchor="_Toc11926003" w:history="1">
            <w:r w:rsidR="00A02BF6" w:rsidRPr="00421BA5">
              <w:rPr>
                <w:rStyle w:val="Hyperlink"/>
              </w:rPr>
              <w:t>5.4.3</w:t>
            </w:r>
            <w:r w:rsidR="00A02BF6">
              <w:rPr>
                <w:color w:val="auto"/>
                <w:sz w:val="22"/>
                <w:lang w:val="en-US" w:eastAsia="en-US"/>
              </w:rPr>
              <w:tab/>
            </w:r>
            <w:r w:rsidR="00A02BF6" w:rsidRPr="00421BA5">
              <w:rPr>
                <w:rStyle w:val="Hyperlink"/>
              </w:rPr>
              <w:t>Adjusted Analyses of Outcomes</w:t>
            </w:r>
            <w:r w:rsidR="00A02BF6">
              <w:rPr>
                <w:webHidden/>
              </w:rPr>
              <w:tab/>
            </w:r>
            <w:r w:rsidR="00A02BF6">
              <w:rPr>
                <w:webHidden/>
              </w:rPr>
              <w:fldChar w:fldCharType="begin"/>
            </w:r>
            <w:r w:rsidR="00A02BF6">
              <w:rPr>
                <w:webHidden/>
              </w:rPr>
              <w:instrText xml:space="preserve"> PAGEREF _Toc11926003 \h </w:instrText>
            </w:r>
            <w:r w:rsidR="00A02BF6">
              <w:rPr>
                <w:webHidden/>
              </w:rPr>
            </w:r>
            <w:r w:rsidR="00A02BF6">
              <w:rPr>
                <w:webHidden/>
              </w:rPr>
              <w:fldChar w:fldCharType="separate"/>
            </w:r>
            <w:r w:rsidR="00A02BF6">
              <w:rPr>
                <w:webHidden/>
              </w:rPr>
              <w:t>10</w:t>
            </w:r>
            <w:r w:rsidR="00A02BF6">
              <w:rPr>
                <w:webHidden/>
              </w:rPr>
              <w:fldChar w:fldCharType="end"/>
            </w:r>
          </w:hyperlink>
        </w:p>
        <w:p w14:paraId="478BFDA5" w14:textId="46E97881" w:rsidR="00A02BF6" w:rsidRDefault="00F119B4">
          <w:pPr>
            <w:pStyle w:val="TOC3"/>
            <w:rPr>
              <w:color w:val="auto"/>
              <w:sz w:val="22"/>
              <w:lang w:val="en-US" w:eastAsia="en-US"/>
            </w:rPr>
          </w:pPr>
          <w:hyperlink w:anchor="_Toc11926004" w:history="1">
            <w:r w:rsidR="00A02BF6" w:rsidRPr="00421BA5">
              <w:rPr>
                <w:rStyle w:val="Hyperlink"/>
              </w:rPr>
              <w:t>5.4.4</w:t>
            </w:r>
            <w:r w:rsidR="00A02BF6">
              <w:rPr>
                <w:color w:val="auto"/>
                <w:sz w:val="22"/>
                <w:lang w:val="en-US" w:eastAsia="en-US"/>
              </w:rPr>
              <w:tab/>
            </w:r>
            <w:r w:rsidR="00A02BF6" w:rsidRPr="00421BA5">
              <w:rPr>
                <w:rStyle w:val="Hyperlink"/>
              </w:rPr>
              <w:t>Cardinality Matching Sensitivity Analyses</w:t>
            </w:r>
            <w:r w:rsidR="00A02BF6">
              <w:rPr>
                <w:webHidden/>
              </w:rPr>
              <w:tab/>
            </w:r>
            <w:r w:rsidR="00A02BF6">
              <w:rPr>
                <w:webHidden/>
              </w:rPr>
              <w:fldChar w:fldCharType="begin"/>
            </w:r>
            <w:r w:rsidR="00A02BF6">
              <w:rPr>
                <w:webHidden/>
              </w:rPr>
              <w:instrText xml:space="preserve"> PAGEREF _Toc11926004 \h </w:instrText>
            </w:r>
            <w:r w:rsidR="00A02BF6">
              <w:rPr>
                <w:webHidden/>
              </w:rPr>
            </w:r>
            <w:r w:rsidR="00A02BF6">
              <w:rPr>
                <w:webHidden/>
              </w:rPr>
              <w:fldChar w:fldCharType="separate"/>
            </w:r>
            <w:r w:rsidR="00A02BF6">
              <w:rPr>
                <w:webHidden/>
              </w:rPr>
              <w:t>10</w:t>
            </w:r>
            <w:r w:rsidR="00A02BF6">
              <w:rPr>
                <w:webHidden/>
              </w:rPr>
              <w:fldChar w:fldCharType="end"/>
            </w:r>
          </w:hyperlink>
        </w:p>
        <w:p w14:paraId="608E7177" w14:textId="67867D80" w:rsidR="00A02BF6" w:rsidRDefault="00F119B4">
          <w:pPr>
            <w:pStyle w:val="TOC2"/>
            <w:rPr>
              <w:rFonts w:eastAsiaTheme="minorEastAsia" w:cstheme="minorBidi"/>
              <w:iCs w:val="0"/>
              <w:noProof/>
              <w:color w:val="auto"/>
              <w:szCs w:val="22"/>
            </w:rPr>
          </w:pPr>
          <w:hyperlink w:anchor="_Toc11926005" w:history="1">
            <w:r w:rsidR="00A02BF6" w:rsidRPr="00421BA5">
              <w:rPr>
                <w:rStyle w:val="Hyperlink"/>
                <w:rFonts w:eastAsiaTheme="minorHAnsi"/>
                <w:noProof/>
              </w:rPr>
              <w:t>5.5</w:t>
            </w:r>
            <w:r w:rsidR="00A02BF6">
              <w:rPr>
                <w:rFonts w:eastAsiaTheme="minorEastAsia" w:cstheme="minorBidi"/>
                <w:iCs w:val="0"/>
                <w:noProof/>
                <w:color w:val="auto"/>
                <w:szCs w:val="22"/>
              </w:rPr>
              <w:tab/>
            </w:r>
            <w:r w:rsidR="00A02BF6" w:rsidRPr="00421BA5">
              <w:rPr>
                <w:rStyle w:val="Hyperlink"/>
                <w:rFonts w:eastAsiaTheme="minorHAnsi"/>
                <w:noProof/>
              </w:rPr>
              <w:t>Quality Control</w:t>
            </w:r>
            <w:r w:rsidR="00A02BF6">
              <w:rPr>
                <w:noProof/>
                <w:webHidden/>
              </w:rPr>
              <w:tab/>
            </w:r>
            <w:r w:rsidR="00A02BF6">
              <w:rPr>
                <w:noProof/>
                <w:webHidden/>
              </w:rPr>
              <w:fldChar w:fldCharType="begin"/>
            </w:r>
            <w:r w:rsidR="00A02BF6">
              <w:rPr>
                <w:noProof/>
                <w:webHidden/>
              </w:rPr>
              <w:instrText xml:space="preserve"> PAGEREF _Toc11926005 \h </w:instrText>
            </w:r>
            <w:r w:rsidR="00A02BF6">
              <w:rPr>
                <w:noProof/>
                <w:webHidden/>
              </w:rPr>
            </w:r>
            <w:r w:rsidR="00A02BF6">
              <w:rPr>
                <w:noProof/>
                <w:webHidden/>
              </w:rPr>
              <w:fldChar w:fldCharType="separate"/>
            </w:r>
            <w:r w:rsidR="00A02BF6">
              <w:rPr>
                <w:noProof/>
                <w:webHidden/>
              </w:rPr>
              <w:t>10</w:t>
            </w:r>
            <w:r w:rsidR="00A02BF6">
              <w:rPr>
                <w:noProof/>
                <w:webHidden/>
              </w:rPr>
              <w:fldChar w:fldCharType="end"/>
            </w:r>
          </w:hyperlink>
        </w:p>
        <w:p w14:paraId="53A3C9DB" w14:textId="07222103" w:rsidR="00A02BF6" w:rsidRDefault="00F119B4">
          <w:pPr>
            <w:pStyle w:val="TOC2"/>
            <w:rPr>
              <w:rFonts w:eastAsiaTheme="minorEastAsia" w:cstheme="minorBidi"/>
              <w:iCs w:val="0"/>
              <w:noProof/>
              <w:color w:val="auto"/>
              <w:szCs w:val="22"/>
            </w:rPr>
          </w:pPr>
          <w:hyperlink w:anchor="_Toc11926006" w:history="1">
            <w:r w:rsidR="00A02BF6" w:rsidRPr="00421BA5">
              <w:rPr>
                <w:rStyle w:val="Hyperlink"/>
                <w:rFonts w:eastAsiaTheme="minorHAnsi"/>
                <w:noProof/>
              </w:rPr>
              <w:t>5.6</w:t>
            </w:r>
            <w:r w:rsidR="00A02BF6">
              <w:rPr>
                <w:rFonts w:eastAsiaTheme="minorEastAsia" w:cstheme="minorBidi"/>
                <w:iCs w:val="0"/>
                <w:noProof/>
                <w:color w:val="auto"/>
                <w:szCs w:val="22"/>
              </w:rPr>
              <w:tab/>
            </w:r>
            <w:r w:rsidR="00A02BF6" w:rsidRPr="00421BA5">
              <w:rPr>
                <w:rStyle w:val="Hyperlink"/>
                <w:rFonts w:eastAsiaTheme="minorHAnsi"/>
                <w:noProof/>
              </w:rPr>
              <w:t>Limitations of the Research Methods</w:t>
            </w:r>
            <w:r w:rsidR="00A02BF6">
              <w:rPr>
                <w:noProof/>
                <w:webHidden/>
              </w:rPr>
              <w:tab/>
            </w:r>
            <w:r w:rsidR="00A02BF6">
              <w:rPr>
                <w:noProof/>
                <w:webHidden/>
              </w:rPr>
              <w:fldChar w:fldCharType="begin"/>
            </w:r>
            <w:r w:rsidR="00A02BF6">
              <w:rPr>
                <w:noProof/>
                <w:webHidden/>
              </w:rPr>
              <w:instrText xml:space="preserve"> PAGEREF _Toc11926006 \h </w:instrText>
            </w:r>
            <w:r w:rsidR="00A02BF6">
              <w:rPr>
                <w:noProof/>
                <w:webHidden/>
              </w:rPr>
            </w:r>
            <w:r w:rsidR="00A02BF6">
              <w:rPr>
                <w:noProof/>
                <w:webHidden/>
              </w:rPr>
              <w:fldChar w:fldCharType="separate"/>
            </w:r>
            <w:r w:rsidR="00A02BF6">
              <w:rPr>
                <w:noProof/>
                <w:webHidden/>
              </w:rPr>
              <w:t>11</w:t>
            </w:r>
            <w:r w:rsidR="00A02BF6">
              <w:rPr>
                <w:noProof/>
                <w:webHidden/>
              </w:rPr>
              <w:fldChar w:fldCharType="end"/>
            </w:r>
          </w:hyperlink>
        </w:p>
        <w:p w14:paraId="4D83B86A" w14:textId="4F6C1545" w:rsidR="00A02BF6" w:rsidRDefault="00F119B4">
          <w:pPr>
            <w:pStyle w:val="TOC1"/>
            <w:rPr>
              <w:rFonts w:eastAsiaTheme="minorEastAsia" w:cstheme="minorBidi"/>
              <w:b w:val="0"/>
              <w:bCs w:val="0"/>
              <w:noProof/>
              <w:color w:val="auto"/>
              <w:sz w:val="22"/>
              <w:szCs w:val="22"/>
            </w:rPr>
          </w:pPr>
          <w:hyperlink w:anchor="_Toc11926007" w:history="1">
            <w:r w:rsidR="00A02BF6" w:rsidRPr="00421BA5">
              <w:rPr>
                <w:rStyle w:val="Hyperlink"/>
                <w:rFonts w:eastAsiaTheme="minorHAnsi"/>
                <w:noProof/>
              </w:rPr>
              <w:t>6.</w:t>
            </w:r>
            <w:r w:rsidR="00A02BF6">
              <w:rPr>
                <w:rFonts w:eastAsiaTheme="minorEastAsia" w:cstheme="minorBidi"/>
                <w:b w:val="0"/>
                <w:bCs w:val="0"/>
                <w:noProof/>
                <w:color w:val="auto"/>
                <w:sz w:val="22"/>
                <w:szCs w:val="22"/>
              </w:rPr>
              <w:tab/>
            </w:r>
            <w:r w:rsidR="00A02BF6" w:rsidRPr="00421BA5">
              <w:rPr>
                <w:rStyle w:val="Hyperlink"/>
                <w:rFonts w:eastAsiaTheme="minorHAnsi"/>
                <w:noProof/>
              </w:rPr>
              <w:t>Protecting the Confidentiality of the Data Obtained</w:t>
            </w:r>
            <w:r w:rsidR="00A02BF6">
              <w:rPr>
                <w:noProof/>
                <w:webHidden/>
              </w:rPr>
              <w:tab/>
            </w:r>
            <w:r w:rsidR="00A02BF6">
              <w:rPr>
                <w:noProof/>
                <w:webHidden/>
              </w:rPr>
              <w:fldChar w:fldCharType="begin"/>
            </w:r>
            <w:r w:rsidR="00A02BF6">
              <w:rPr>
                <w:noProof/>
                <w:webHidden/>
              </w:rPr>
              <w:instrText xml:space="preserve"> PAGEREF _Toc11926007 \h </w:instrText>
            </w:r>
            <w:r w:rsidR="00A02BF6">
              <w:rPr>
                <w:noProof/>
                <w:webHidden/>
              </w:rPr>
            </w:r>
            <w:r w:rsidR="00A02BF6">
              <w:rPr>
                <w:noProof/>
                <w:webHidden/>
              </w:rPr>
              <w:fldChar w:fldCharType="separate"/>
            </w:r>
            <w:r w:rsidR="00A02BF6">
              <w:rPr>
                <w:noProof/>
                <w:webHidden/>
              </w:rPr>
              <w:t>11</w:t>
            </w:r>
            <w:r w:rsidR="00A02BF6">
              <w:rPr>
                <w:noProof/>
                <w:webHidden/>
              </w:rPr>
              <w:fldChar w:fldCharType="end"/>
            </w:r>
          </w:hyperlink>
        </w:p>
        <w:p w14:paraId="51469CE3" w14:textId="328A6461" w:rsidR="00A02BF6" w:rsidRDefault="00F119B4">
          <w:pPr>
            <w:pStyle w:val="TOC1"/>
            <w:rPr>
              <w:rFonts w:eastAsiaTheme="minorEastAsia" w:cstheme="minorBidi"/>
              <w:b w:val="0"/>
              <w:bCs w:val="0"/>
              <w:noProof/>
              <w:color w:val="auto"/>
              <w:sz w:val="22"/>
              <w:szCs w:val="22"/>
            </w:rPr>
          </w:pPr>
          <w:hyperlink w:anchor="_Toc11926008" w:history="1">
            <w:r w:rsidR="00A02BF6" w:rsidRPr="00421BA5">
              <w:rPr>
                <w:rStyle w:val="Hyperlink"/>
                <w:rFonts w:eastAsiaTheme="minorHAnsi"/>
                <w:noProof/>
              </w:rPr>
              <w:t>7.</w:t>
            </w:r>
            <w:r w:rsidR="00A02BF6">
              <w:rPr>
                <w:rFonts w:eastAsiaTheme="minorEastAsia" w:cstheme="minorBidi"/>
                <w:b w:val="0"/>
                <w:bCs w:val="0"/>
                <w:noProof/>
                <w:color w:val="auto"/>
                <w:sz w:val="22"/>
                <w:szCs w:val="22"/>
              </w:rPr>
              <w:tab/>
            </w:r>
            <w:r w:rsidR="00A02BF6" w:rsidRPr="00421BA5">
              <w:rPr>
                <w:rStyle w:val="Hyperlink"/>
                <w:rFonts w:eastAsiaTheme="minorHAnsi"/>
                <w:noProof/>
              </w:rPr>
              <w:t>Management and Reporting of Complaints and Adverse Events</w:t>
            </w:r>
            <w:r w:rsidR="00A02BF6">
              <w:rPr>
                <w:noProof/>
                <w:webHidden/>
              </w:rPr>
              <w:tab/>
            </w:r>
            <w:r w:rsidR="00A02BF6">
              <w:rPr>
                <w:noProof/>
                <w:webHidden/>
              </w:rPr>
              <w:fldChar w:fldCharType="begin"/>
            </w:r>
            <w:r w:rsidR="00A02BF6">
              <w:rPr>
                <w:noProof/>
                <w:webHidden/>
              </w:rPr>
              <w:instrText xml:space="preserve"> PAGEREF _Toc11926008 \h </w:instrText>
            </w:r>
            <w:r w:rsidR="00A02BF6">
              <w:rPr>
                <w:noProof/>
                <w:webHidden/>
              </w:rPr>
            </w:r>
            <w:r w:rsidR="00A02BF6">
              <w:rPr>
                <w:noProof/>
                <w:webHidden/>
              </w:rPr>
              <w:fldChar w:fldCharType="separate"/>
            </w:r>
            <w:r w:rsidR="00A02BF6">
              <w:rPr>
                <w:noProof/>
                <w:webHidden/>
              </w:rPr>
              <w:t>11</w:t>
            </w:r>
            <w:r w:rsidR="00A02BF6">
              <w:rPr>
                <w:noProof/>
                <w:webHidden/>
              </w:rPr>
              <w:fldChar w:fldCharType="end"/>
            </w:r>
          </w:hyperlink>
        </w:p>
        <w:p w14:paraId="1CFD9D43" w14:textId="0F900905" w:rsidR="00A02BF6" w:rsidRDefault="00F119B4">
          <w:pPr>
            <w:pStyle w:val="TOC1"/>
            <w:rPr>
              <w:rFonts w:eastAsiaTheme="minorEastAsia" w:cstheme="minorBidi"/>
              <w:b w:val="0"/>
              <w:bCs w:val="0"/>
              <w:noProof/>
              <w:color w:val="auto"/>
              <w:sz w:val="22"/>
              <w:szCs w:val="22"/>
            </w:rPr>
          </w:pPr>
          <w:hyperlink w:anchor="_Toc11926009" w:history="1">
            <w:r w:rsidR="00A02BF6" w:rsidRPr="00421BA5">
              <w:rPr>
                <w:rStyle w:val="Hyperlink"/>
                <w:rFonts w:eastAsiaTheme="minorHAnsi"/>
                <w:noProof/>
              </w:rPr>
              <w:t>8.</w:t>
            </w:r>
            <w:r w:rsidR="00A02BF6">
              <w:rPr>
                <w:rFonts w:eastAsiaTheme="minorEastAsia" w:cstheme="minorBidi"/>
                <w:b w:val="0"/>
                <w:bCs w:val="0"/>
                <w:noProof/>
                <w:color w:val="auto"/>
                <w:sz w:val="22"/>
                <w:szCs w:val="22"/>
              </w:rPr>
              <w:tab/>
            </w:r>
            <w:r w:rsidR="00A02BF6" w:rsidRPr="00421BA5">
              <w:rPr>
                <w:rStyle w:val="Hyperlink"/>
                <w:rFonts w:eastAsiaTheme="minorHAnsi"/>
                <w:noProof/>
              </w:rPr>
              <w:t>Plans for Disseminating and Communicating Study Results</w:t>
            </w:r>
            <w:r w:rsidR="00A02BF6">
              <w:rPr>
                <w:noProof/>
                <w:webHidden/>
              </w:rPr>
              <w:tab/>
            </w:r>
            <w:r w:rsidR="00A02BF6">
              <w:rPr>
                <w:noProof/>
                <w:webHidden/>
              </w:rPr>
              <w:fldChar w:fldCharType="begin"/>
            </w:r>
            <w:r w:rsidR="00A02BF6">
              <w:rPr>
                <w:noProof/>
                <w:webHidden/>
              </w:rPr>
              <w:instrText xml:space="preserve"> PAGEREF _Toc11926009 \h </w:instrText>
            </w:r>
            <w:r w:rsidR="00A02BF6">
              <w:rPr>
                <w:noProof/>
                <w:webHidden/>
              </w:rPr>
            </w:r>
            <w:r w:rsidR="00A02BF6">
              <w:rPr>
                <w:noProof/>
                <w:webHidden/>
              </w:rPr>
              <w:fldChar w:fldCharType="separate"/>
            </w:r>
            <w:r w:rsidR="00A02BF6">
              <w:rPr>
                <w:noProof/>
                <w:webHidden/>
              </w:rPr>
              <w:t>12</w:t>
            </w:r>
            <w:r w:rsidR="00A02BF6">
              <w:rPr>
                <w:noProof/>
                <w:webHidden/>
              </w:rPr>
              <w:fldChar w:fldCharType="end"/>
            </w:r>
          </w:hyperlink>
        </w:p>
        <w:p w14:paraId="4886E34A" w14:textId="6635EDAD" w:rsidR="00A02BF6" w:rsidRDefault="00F119B4">
          <w:pPr>
            <w:pStyle w:val="TOC1"/>
            <w:rPr>
              <w:rFonts w:eastAsiaTheme="minorEastAsia" w:cstheme="minorBidi"/>
              <w:b w:val="0"/>
              <w:bCs w:val="0"/>
              <w:noProof/>
              <w:color w:val="auto"/>
              <w:sz w:val="22"/>
              <w:szCs w:val="22"/>
            </w:rPr>
          </w:pPr>
          <w:hyperlink w:anchor="_Toc11926010" w:history="1">
            <w:r w:rsidR="00A02BF6" w:rsidRPr="00421BA5">
              <w:rPr>
                <w:rStyle w:val="Hyperlink"/>
                <w:rFonts w:eastAsiaTheme="minorHAnsi"/>
                <w:noProof/>
              </w:rPr>
              <w:t>9.</w:t>
            </w:r>
            <w:r w:rsidR="00A02BF6">
              <w:rPr>
                <w:rFonts w:eastAsiaTheme="minorEastAsia" w:cstheme="minorBidi"/>
                <w:b w:val="0"/>
                <w:bCs w:val="0"/>
                <w:noProof/>
                <w:color w:val="auto"/>
                <w:sz w:val="22"/>
                <w:szCs w:val="22"/>
              </w:rPr>
              <w:tab/>
            </w:r>
            <w:r w:rsidR="00A02BF6" w:rsidRPr="00421BA5">
              <w:rPr>
                <w:rStyle w:val="Hyperlink"/>
                <w:rFonts w:eastAsiaTheme="minorHAnsi"/>
                <w:noProof/>
              </w:rPr>
              <w:t>References</w:t>
            </w:r>
            <w:r w:rsidR="00A02BF6">
              <w:rPr>
                <w:noProof/>
                <w:webHidden/>
              </w:rPr>
              <w:tab/>
            </w:r>
            <w:r w:rsidR="00A02BF6">
              <w:rPr>
                <w:noProof/>
                <w:webHidden/>
              </w:rPr>
              <w:fldChar w:fldCharType="begin"/>
            </w:r>
            <w:r w:rsidR="00A02BF6">
              <w:rPr>
                <w:noProof/>
                <w:webHidden/>
              </w:rPr>
              <w:instrText xml:space="preserve"> PAGEREF _Toc11926010 \h </w:instrText>
            </w:r>
            <w:r w:rsidR="00A02BF6">
              <w:rPr>
                <w:noProof/>
                <w:webHidden/>
              </w:rPr>
            </w:r>
            <w:r w:rsidR="00A02BF6">
              <w:rPr>
                <w:noProof/>
                <w:webHidden/>
              </w:rPr>
              <w:fldChar w:fldCharType="separate"/>
            </w:r>
            <w:r w:rsidR="00A02BF6">
              <w:rPr>
                <w:noProof/>
                <w:webHidden/>
              </w:rPr>
              <w:t>12</w:t>
            </w:r>
            <w:r w:rsidR="00A02BF6">
              <w:rPr>
                <w:noProof/>
                <w:webHidden/>
              </w:rPr>
              <w:fldChar w:fldCharType="end"/>
            </w:r>
          </w:hyperlink>
        </w:p>
        <w:p w14:paraId="79CA6073" w14:textId="14D1FC2F" w:rsidR="00A02BF6" w:rsidRDefault="00F119B4">
          <w:pPr>
            <w:pStyle w:val="TOC1"/>
            <w:rPr>
              <w:rFonts w:eastAsiaTheme="minorEastAsia" w:cstheme="minorBidi"/>
              <w:b w:val="0"/>
              <w:bCs w:val="0"/>
              <w:noProof/>
              <w:color w:val="auto"/>
              <w:sz w:val="22"/>
              <w:szCs w:val="22"/>
            </w:rPr>
          </w:pPr>
          <w:hyperlink w:anchor="_Toc11926011" w:history="1">
            <w:r w:rsidR="00A02BF6" w:rsidRPr="00421BA5">
              <w:rPr>
                <w:rStyle w:val="Hyperlink"/>
                <w:rFonts w:eastAsiaTheme="minorHAnsi"/>
                <w:noProof/>
              </w:rPr>
              <w:t>10.</w:t>
            </w:r>
            <w:r w:rsidR="00A02BF6">
              <w:rPr>
                <w:rFonts w:eastAsiaTheme="minorEastAsia" w:cstheme="minorBidi"/>
                <w:b w:val="0"/>
                <w:bCs w:val="0"/>
                <w:noProof/>
                <w:color w:val="auto"/>
                <w:sz w:val="22"/>
                <w:szCs w:val="22"/>
              </w:rPr>
              <w:tab/>
            </w:r>
            <w:r w:rsidR="00A02BF6" w:rsidRPr="00421BA5">
              <w:rPr>
                <w:rStyle w:val="Hyperlink"/>
                <w:rFonts w:eastAsiaTheme="minorHAnsi"/>
                <w:noProof/>
              </w:rPr>
              <w:t>Appendices</w:t>
            </w:r>
            <w:r w:rsidR="00A02BF6">
              <w:rPr>
                <w:noProof/>
                <w:webHidden/>
              </w:rPr>
              <w:tab/>
            </w:r>
            <w:r w:rsidR="00A02BF6">
              <w:rPr>
                <w:noProof/>
                <w:webHidden/>
              </w:rPr>
              <w:fldChar w:fldCharType="begin"/>
            </w:r>
            <w:r w:rsidR="00A02BF6">
              <w:rPr>
                <w:noProof/>
                <w:webHidden/>
              </w:rPr>
              <w:instrText xml:space="preserve"> PAGEREF _Toc11926011 \h </w:instrText>
            </w:r>
            <w:r w:rsidR="00A02BF6">
              <w:rPr>
                <w:noProof/>
                <w:webHidden/>
              </w:rPr>
            </w:r>
            <w:r w:rsidR="00A02BF6">
              <w:rPr>
                <w:noProof/>
                <w:webHidden/>
              </w:rPr>
              <w:fldChar w:fldCharType="separate"/>
            </w:r>
            <w:r w:rsidR="00A02BF6">
              <w:rPr>
                <w:noProof/>
                <w:webHidden/>
              </w:rPr>
              <w:t>13</w:t>
            </w:r>
            <w:r w:rsidR="00A02BF6">
              <w:rPr>
                <w:noProof/>
                <w:webHidden/>
              </w:rPr>
              <w:fldChar w:fldCharType="end"/>
            </w:r>
          </w:hyperlink>
        </w:p>
        <w:p w14:paraId="63E3226C" w14:textId="75946FC7" w:rsidR="00A02BF6" w:rsidRDefault="00F119B4">
          <w:pPr>
            <w:pStyle w:val="TOC1"/>
            <w:rPr>
              <w:rFonts w:eastAsiaTheme="minorEastAsia" w:cstheme="minorBidi"/>
              <w:b w:val="0"/>
              <w:bCs w:val="0"/>
              <w:noProof/>
              <w:color w:val="auto"/>
              <w:sz w:val="22"/>
              <w:szCs w:val="22"/>
            </w:rPr>
          </w:pPr>
          <w:hyperlink w:anchor="_Toc11926012" w:history="1">
            <w:r w:rsidR="00A02BF6" w:rsidRPr="00421BA5">
              <w:rPr>
                <w:rStyle w:val="Hyperlink"/>
                <w:rFonts w:eastAsiaTheme="minorHAnsi"/>
                <w:noProof/>
              </w:rPr>
              <w:t>11.</w:t>
            </w:r>
            <w:r w:rsidR="00A02BF6">
              <w:rPr>
                <w:rFonts w:eastAsiaTheme="minorEastAsia" w:cstheme="minorBidi"/>
                <w:b w:val="0"/>
                <w:bCs w:val="0"/>
                <w:noProof/>
                <w:color w:val="auto"/>
                <w:sz w:val="22"/>
                <w:szCs w:val="22"/>
              </w:rPr>
              <w:tab/>
            </w:r>
            <w:r w:rsidR="00A02BF6" w:rsidRPr="00421BA5">
              <w:rPr>
                <w:rStyle w:val="Hyperlink"/>
                <w:rFonts w:eastAsiaTheme="minorHAnsi"/>
                <w:noProof/>
              </w:rPr>
              <w:t>Major Amendments</w:t>
            </w:r>
            <w:r w:rsidR="00A02BF6">
              <w:rPr>
                <w:noProof/>
                <w:webHidden/>
              </w:rPr>
              <w:tab/>
            </w:r>
            <w:r w:rsidR="00A02BF6">
              <w:rPr>
                <w:noProof/>
                <w:webHidden/>
              </w:rPr>
              <w:fldChar w:fldCharType="begin"/>
            </w:r>
            <w:r w:rsidR="00A02BF6">
              <w:rPr>
                <w:noProof/>
                <w:webHidden/>
              </w:rPr>
              <w:instrText xml:space="preserve"> PAGEREF _Toc11926012 \h </w:instrText>
            </w:r>
            <w:r w:rsidR="00A02BF6">
              <w:rPr>
                <w:noProof/>
                <w:webHidden/>
              </w:rPr>
            </w:r>
            <w:r w:rsidR="00A02BF6">
              <w:rPr>
                <w:noProof/>
                <w:webHidden/>
              </w:rPr>
              <w:fldChar w:fldCharType="separate"/>
            </w:r>
            <w:r w:rsidR="00A02BF6">
              <w:rPr>
                <w:noProof/>
                <w:webHidden/>
              </w:rPr>
              <w:t>13</w:t>
            </w:r>
            <w:r w:rsidR="00A02BF6">
              <w:rPr>
                <w:noProof/>
                <w:webHidden/>
              </w:rPr>
              <w:fldChar w:fldCharType="end"/>
            </w:r>
          </w:hyperlink>
        </w:p>
        <w:p w14:paraId="1BAC72D0" w14:textId="2DF1505A" w:rsidR="00A02BF6" w:rsidRDefault="00F119B4">
          <w:pPr>
            <w:pStyle w:val="TOC1"/>
            <w:rPr>
              <w:rFonts w:eastAsiaTheme="minorEastAsia" w:cstheme="minorBidi"/>
              <w:b w:val="0"/>
              <w:bCs w:val="0"/>
              <w:noProof/>
              <w:color w:val="auto"/>
              <w:sz w:val="22"/>
              <w:szCs w:val="22"/>
            </w:rPr>
          </w:pPr>
          <w:hyperlink w:anchor="_Toc11926013" w:history="1">
            <w:r w:rsidR="00A02BF6" w:rsidRPr="00421BA5">
              <w:rPr>
                <w:rStyle w:val="Hyperlink"/>
                <w:rFonts w:eastAsiaTheme="minorHAnsi"/>
                <w:noProof/>
              </w:rPr>
              <w:t>12.</w:t>
            </w:r>
            <w:r w:rsidR="00A02BF6">
              <w:rPr>
                <w:rFonts w:eastAsiaTheme="minorEastAsia" w:cstheme="minorBidi"/>
                <w:b w:val="0"/>
                <w:bCs w:val="0"/>
                <w:noProof/>
                <w:color w:val="auto"/>
                <w:sz w:val="22"/>
                <w:szCs w:val="22"/>
              </w:rPr>
              <w:tab/>
            </w:r>
            <w:r w:rsidR="00A02BF6" w:rsidRPr="00421BA5">
              <w:rPr>
                <w:rStyle w:val="Hyperlink"/>
                <w:rFonts w:eastAsiaTheme="minorHAnsi"/>
                <w:noProof/>
              </w:rPr>
              <w:t>Project Milestones</w:t>
            </w:r>
            <w:r w:rsidR="00A02BF6">
              <w:rPr>
                <w:noProof/>
                <w:webHidden/>
              </w:rPr>
              <w:tab/>
            </w:r>
            <w:r w:rsidR="00A02BF6">
              <w:rPr>
                <w:noProof/>
                <w:webHidden/>
              </w:rPr>
              <w:fldChar w:fldCharType="begin"/>
            </w:r>
            <w:r w:rsidR="00A02BF6">
              <w:rPr>
                <w:noProof/>
                <w:webHidden/>
              </w:rPr>
              <w:instrText xml:space="preserve"> PAGEREF _Toc11926013 \h </w:instrText>
            </w:r>
            <w:r w:rsidR="00A02BF6">
              <w:rPr>
                <w:noProof/>
                <w:webHidden/>
              </w:rPr>
            </w:r>
            <w:r w:rsidR="00A02BF6">
              <w:rPr>
                <w:noProof/>
                <w:webHidden/>
              </w:rPr>
              <w:fldChar w:fldCharType="separate"/>
            </w:r>
            <w:r w:rsidR="00A02BF6">
              <w:rPr>
                <w:noProof/>
                <w:webHidden/>
              </w:rPr>
              <w:t>13</w:t>
            </w:r>
            <w:r w:rsidR="00A02BF6">
              <w:rPr>
                <w:noProof/>
                <w:webHidden/>
              </w:rPr>
              <w:fldChar w:fldCharType="end"/>
            </w:r>
          </w:hyperlink>
        </w:p>
        <w:p w14:paraId="1BDCD3F1" w14:textId="233A9C91" w:rsidR="0018784B" w:rsidRPr="007E31AE" w:rsidRDefault="005F566D">
          <w:pPr>
            <w:rPr>
              <w:color w:val="262626" w:themeColor="text2" w:themeTint="D9"/>
            </w:rPr>
          </w:pPr>
          <w:r w:rsidRPr="007E31AE">
            <w:rPr>
              <w:rFonts w:cstheme="minorHAnsi"/>
              <w:b/>
              <w:bCs/>
              <w:color w:val="262626" w:themeColor="text2" w:themeTint="D9"/>
              <w:szCs w:val="20"/>
            </w:rPr>
            <w:fldChar w:fldCharType="end"/>
          </w:r>
        </w:p>
      </w:sdtContent>
    </w:sdt>
    <w:p w14:paraId="01BB7B41" w14:textId="77777777" w:rsidR="00591852" w:rsidRPr="007E31AE" w:rsidRDefault="00591852" w:rsidP="00020080">
      <w:pPr>
        <w:pStyle w:val="Heading1"/>
        <w:rPr>
          <w:color w:val="262626" w:themeColor="text2" w:themeTint="D9"/>
        </w:rPr>
        <w:sectPr w:rsidR="00591852" w:rsidRPr="007E31AE" w:rsidSect="005F566D">
          <w:footerReference w:type="first" r:id="rId12"/>
          <w:pgSz w:w="12240" w:h="15840" w:code="1"/>
          <w:pgMar w:top="1008" w:right="1440" w:bottom="1008" w:left="1008" w:header="720" w:footer="0" w:gutter="0"/>
          <w:pgNumType w:start="1"/>
          <w:cols w:space="720"/>
          <w:noEndnote/>
          <w:titlePg/>
          <w:docGrid w:linePitch="326"/>
        </w:sectPr>
      </w:pPr>
    </w:p>
    <w:p w14:paraId="0259C82D" w14:textId="77777777" w:rsidR="00BB19B3" w:rsidRDefault="00BB19B3" w:rsidP="00A45551">
      <w:pPr>
        <w:pStyle w:val="Heading1"/>
        <w:rPr>
          <w:color w:val="262626" w:themeColor="text2" w:themeTint="D9"/>
        </w:rPr>
      </w:pPr>
      <w:bookmarkStart w:id="2" w:name="_Toc11925978"/>
      <w:bookmarkStart w:id="3" w:name="_Toc531868911"/>
      <w:r>
        <w:rPr>
          <w:color w:val="262626" w:themeColor="text2" w:themeTint="D9"/>
        </w:rPr>
        <w:lastRenderedPageBreak/>
        <w:t>Protocol Synopsis</w:t>
      </w:r>
      <w:bookmarkEnd w:id="2"/>
    </w:p>
    <w:tbl>
      <w:tblPr>
        <w:tblpPr w:leftFromText="180" w:rightFromText="180" w:vertAnchor="page" w:horzAnchor="margin" w:tblpY="2311"/>
        <w:tblW w:w="5015" w:type="pct"/>
        <w:tblBorders>
          <w:top w:val="dotted" w:sz="8" w:space="0" w:color="BFBFBF"/>
          <w:left w:val="dotted" w:sz="8" w:space="0" w:color="BFBFBF"/>
          <w:bottom w:val="dotted" w:sz="8" w:space="0" w:color="BFBFBF"/>
          <w:right w:val="dotted" w:sz="8" w:space="0" w:color="BFBFBF"/>
          <w:insideH w:val="dotted" w:sz="8" w:space="0" w:color="BFBFBF"/>
          <w:insideV w:val="dotted" w:sz="8" w:space="0" w:color="BFBFBF"/>
        </w:tblBorders>
        <w:tblCellMar>
          <w:left w:w="0" w:type="dxa"/>
          <w:right w:w="0" w:type="dxa"/>
        </w:tblCellMar>
        <w:tblLook w:val="04A0" w:firstRow="1" w:lastRow="0" w:firstColumn="1" w:lastColumn="0" w:noHBand="0" w:noVBand="1"/>
      </w:tblPr>
      <w:tblGrid>
        <w:gridCol w:w="1466"/>
        <w:gridCol w:w="8335"/>
      </w:tblGrid>
      <w:tr w:rsidR="00BB19B3" w:rsidRPr="00EC0835" w14:paraId="168AA317" w14:textId="77777777" w:rsidTr="00BB19B3">
        <w:trPr>
          <w:trHeight w:val="500"/>
          <w:tblHeader/>
        </w:trPr>
        <w:tc>
          <w:tcPr>
            <w:tcW w:w="748" w:type="pct"/>
            <w:shd w:val="clear" w:color="auto" w:fill="FFFFFF" w:themeFill="background1"/>
            <w:tcMar>
              <w:top w:w="29" w:type="dxa"/>
              <w:left w:w="115" w:type="dxa"/>
              <w:bottom w:w="29" w:type="dxa"/>
              <w:right w:w="115" w:type="dxa"/>
            </w:tcMar>
            <w:vAlign w:val="center"/>
            <w:hideMark/>
          </w:tcPr>
          <w:p w14:paraId="40DB6864" w14:textId="77777777" w:rsidR="00BB19B3" w:rsidRPr="002500D8" w:rsidRDefault="00BB19B3" w:rsidP="00BB19B3">
            <w:pPr>
              <w:pStyle w:val="Tableheading"/>
              <w:rPr>
                <w:b w:val="0"/>
                <w:bCs/>
                <w:color w:val="auto"/>
              </w:rPr>
            </w:pPr>
            <w:r w:rsidRPr="002500D8">
              <w:rPr>
                <w:color w:val="auto"/>
              </w:rPr>
              <w:t>Title</w:t>
            </w:r>
          </w:p>
        </w:tc>
        <w:tc>
          <w:tcPr>
            <w:tcW w:w="4252" w:type="pct"/>
            <w:shd w:val="clear" w:color="auto" w:fill="FFFFFF" w:themeFill="background1"/>
            <w:tcMar>
              <w:top w:w="29" w:type="dxa"/>
              <w:left w:w="115" w:type="dxa"/>
              <w:bottom w:w="29" w:type="dxa"/>
              <w:right w:w="115" w:type="dxa"/>
            </w:tcMar>
            <w:vAlign w:val="center"/>
            <w:hideMark/>
          </w:tcPr>
          <w:p w14:paraId="3C40A1C4" w14:textId="03631877" w:rsidR="00BB19B3" w:rsidRPr="002500D8" w:rsidRDefault="00EB5406" w:rsidP="00BB19B3">
            <w:pPr>
              <w:pStyle w:val="TableBody"/>
              <w:rPr>
                <w:color w:val="auto"/>
              </w:rPr>
            </w:pPr>
            <w:r>
              <w:rPr>
                <w:color w:val="262626" w:themeColor="text2" w:themeTint="D9"/>
              </w:rPr>
              <w:t>C</w:t>
            </w:r>
            <w:r w:rsidR="002500D8" w:rsidRPr="002500D8">
              <w:rPr>
                <w:color w:val="262626" w:themeColor="text2" w:themeTint="D9"/>
              </w:rPr>
              <w:t>omparison of cardinality matching and propensity score matching</w:t>
            </w:r>
            <w:r>
              <w:rPr>
                <w:color w:val="262626" w:themeColor="text2" w:themeTint="D9"/>
              </w:rPr>
              <w:t xml:space="preserve"> to adjust for confounding</w:t>
            </w:r>
            <w:r w:rsidR="002500D8" w:rsidRPr="002500D8">
              <w:rPr>
                <w:color w:val="262626" w:themeColor="text2" w:themeTint="D9"/>
              </w:rPr>
              <w:t>: a retrospective study of</w:t>
            </w:r>
            <w:r>
              <w:rPr>
                <w:color w:val="262626" w:themeColor="text2" w:themeTint="D9"/>
              </w:rPr>
              <w:t xml:space="preserve"> </w:t>
            </w:r>
            <w:r w:rsidR="002500D8" w:rsidRPr="002500D8">
              <w:rPr>
                <w:color w:val="262626" w:themeColor="text2" w:themeTint="D9"/>
              </w:rPr>
              <w:t>new users of angiotensin-converting enzyme inhibitor versus thiazide or thiazide-like diuretic</w:t>
            </w:r>
            <w:r w:rsidR="00D227C2">
              <w:rPr>
                <w:color w:val="262626" w:themeColor="text2" w:themeTint="D9"/>
              </w:rPr>
              <w:t xml:space="preserve"> monotherapy</w:t>
            </w:r>
          </w:p>
        </w:tc>
      </w:tr>
      <w:tr w:rsidR="00BB19B3" w:rsidRPr="00EC0835" w14:paraId="4AB17E92" w14:textId="77777777" w:rsidTr="00113ECD">
        <w:trPr>
          <w:trHeight w:val="1571"/>
        </w:trPr>
        <w:tc>
          <w:tcPr>
            <w:tcW w:w="748" w:type="pct"/>
            <w:shd w:val="clear" w:color="auto" w:fill="F2F2F2"/>
            <w:tcMar>
              <w:top w:w="29" w:type="dxa"/>
              <w:left w:w="115" w:type="dxa"/>
              <w:bottom w:w="29" w:type="dxa"/>
              <w:right w:w="115" w:type="dxa"/>
            </w:tcMar>
            <w:hideMark/>
          </w:tcPr>
          <w:p w14:paraId="5F9F5663" w14:textId="77777777" w:rsidR="00BB19B3" w:rsidRPr="00EB5406" w:rsidRDefault="00BB19B3" w:rsidP="00BB19B3">
            <w:pPr>
              <w:pStyle w:val="TableBody"/>
              <w:rPr>
                <w:b/>
                <w:bCs/>
                <w:color w:val="auto"/>
              </w:rPr>
            </w:pPr>
            <w:r w:rsidRPr="00EB5406">
              <w:rPr>
                <w:b/>
                <w:bCs/>
                <w:color w:val="auto"/>
              </w:rPr>
              <w:t>Study Objectives</w:t>
            </w:r>
          </w:p>
        </w:tc>
        <w:tc>
          <w:tcPr>
            <w:tcW w:w="4252" w:type="pct"/>
            <w:tcMar>
              <w:top w:w="29" w:type="dxa"/>
              <w:left w:w="115" w:type="dxa"/>
              <w:bottom w:w="29" w:type="dxa"/>
              <w:right w:w="115" w:type="dxa"/>
            </w:tcMar>
            <w:hideMark/>
          </w:tcPr>
          <w:p w14:paraId="3C96EFF9" w14:textId="0427F73D" w:rsidR="00EB5406" w:rsidRPr="00EB5406" w:rsidRDefault="002C7370" w:rsidP="00EB5406">
            <w:pPr>
              <w:pStyle w:val="Heading3"/>
              <w:numPr>
                <w:ilvl w:val="0"/>
                <w:numId w:val="0"/>
              </w:numPr>
              <w:spacing w:before="0"/>
              <w:ind w:left="864" w:hanging="864"/>
              <w:rPr>
                <w:b w:val="0"/>
                <w:color w:val="262626" w:themeColor="text2" w:themeTint="D9"/>
                <w:sz w:val="20"/>
                <w:szCs w:val="20"/>
              </w:rPr>
            </w:pPr>
            <w:bookmarkStart w:id="4" w:name="_Toc11925979"/>
            <w:r w:rsidRPr="00EB5406">
              <w:rPr>
                <w:b w:val="0"/>
                <w:color w:val="262626" w:themeColor="text2" w:themeTint="D9"/>
                <w:sz w:val="20"/>
                <w:szCs w:val="20"/>
              </w:rPr>
              <w:t>Primary objective(s)</w:t>
            </w:r>
            <w:r w:rsidR="00A02BF6" w:rsidRPr="00EB5406">
              <w:rPr>
                <w:b w:val="0"/>
                <w:color w:val="262626" w:themeColor="text2" w:themeTint="D9"/>
                <w:sz w:val="20"/>
                <w:szCs w:val="20"/>
              </w:rPr>
              <w:t>:</w:t>
            </w:r>
            <w:bookmarkEnd w:id="4"/>
          </w:p>
          <w:p w14:paraId="3A95B571" w14:textId="55888721" w:rsidR="00EB5406" w:rsidRPr="00EB5406" w:rsidRDefault="00EB5406" w:rsidP="00EB5406">
            <w:pPr>
              <w:rPr>
                <w:color w:val="262626" w:themeColor="text2" w:themeTint="D9"/>
                <w:sz w:val="20"/>
                <w:szCs w:val="20"/>
              </w:rPr>
            </w:pPr>
            <w:r w:rsidRPr="00EB5406">
              <w:rPr>
                <w:color w:val="262626" w:themeColor="text2" w:themeTint="D9"/>
                <w:sz w:val="20"/>
                <w:szCs w:val="20"/>
              </w:rPr>
              <w:t xml:space="preserve">To compare the performance of cardinality matching and propensity score matching at various </w:t>
            </w:r>
            <w:r w:rsidR="00743AF0">
              <w:rPr>
                <w:color w:val="262626" w:themeColor="text2" w:themeTint="D9"/>
                <w:sz w:val="20"/>
                <w:szCs w:val="20"/>
              </w:rPr>
              <w:t xml:space="preserve">pre-match </w:t>
            </w:r>
            <w:r w:rsidRPr="00EB5406">
              <w:rPr>
                <w:color w:val="262626" w:themeColor="text2" w:themeTint="D9"/>
                <w:sz w:val="20"/>
                <w:szCs w:val="20"/>
              </w:rPr>
              <w:t>sample sizes</w:t>
            </w:r>
            <w:r w:rsidR="00113ECD">
              <w:rPr>
                <w:color w:val="262626" w:themeColor="text2" w:themeTint="D9"/>
                <w:sz w:val="20"/>
                <w:szCs w:val="20"/>
              </w:rPr>
              <w:t xml:space="preserve"> and parameter settings</w:t>
            </w:r>
            <w:r w:rsidRPr="00EB5406">
              <w:rPr>
                <w:color w:val="262626" w:themeColor="text2" w:themeTint="D9"/>
                <w:sz w:val="20"/>
                <w:szCs w:val="20"/>
              </w:rPr>
              <w:t xml:space="preserve"> in terms of the following:</w:t>
            </w:r>
          </w:p>
          <w:p w14:paraId="26BCC1FF" w14:textId="39EF6B2A" w:rsidR="00EB5406" w:rsidRPr="00EB5406" w:rsidRDefault="00EB5406" w:rsidP="0092478C">
            <w:pPr>
              <w:pStyle w:val="BulletList"/>
              <w:numPr>
                <w:ilvl w:val="0"/>
                <w:numId w:val="7"/>
              </w:numPr>
              <w:rPr>
                <w:color w:val="262626" w:themeColor="text2" w:themeTint="D9"/>
                <w:sz w:val="20"/>
                <w:szCs w:val="20"/>
              </w:rPr>
            </w:pPr>
            <w:r w:rsidRPr="00EB5406">
              <w:rPr>
                <w:color w:val="262626" w:themeColor="text2" w:themeTint="D9"/>
                <w:sz w:val="20"/>
                <w:szCs w:val="20"/>
              </w:rPr>
              <w:t>Post-match sample size</w:t>
            </w:r>
          </w:p>
          <w:p w14:paraId="326B24C9" w14:textId="53A93355" w:rsidR="00EB5406" w:rsidRPr="00EB5406" w:rsidRDefault="00EB5406" w:rsidP="0092478C">
            <w:pPr>
              <w:pStyle w:val="BulletList"/>
              <w:numPr>
                <w:ilvl w:val="0"/>
                <w:numId w:val="7"/>
              </w:numPr>
              <w:rPr>
                <w:color w:val="262626" w:themeColor="text2" w:themeTint="D9"/>
                <w:sz w:val="20"/>
                <w:szCs w:val="20"/>
              </w:rPr>
            </w:pPr>
            <w:r w:rsidRPr="00EB5406">
              <w:rPr>
                <w:color w:val="262626" w:themeColor="text2" w:themeTint="D9"/>
                <w:sz w:val="20"/>
                <w:szCs w:val="20"/>
              </w:rPr>
              <w:t>Distributional balance of matching covariates</w:t>
            </w:r>
          </w:p>
          <w:p w14:paraId="536F01FE" w14:textId="04BC8CCA" w:rsidR="00EB5406" w:rsidRPr="00EB5406" w:rsidRDefault="00EB5406" w:rsidP="0092478C">
            <w:pPr>
              <w:pStyle w:val="BulletList"/>
              <w:numPr>
                <w:ilvl w:val="0"/>
                <w:numId w:val="7"/>
              </w:numPr>
              <w:rPr>
                <w:color w:val="262626" w:themeColor="text2" w:themeTint="D9"/>
                <w:sz w:val="20"/>
                <w:szCs w:val="20"/>
              </w:rPr>
            </w:pPr>
            <w:r w:rsidRPr="00EB5406">
              <w:rPr>
                <w:color w:val="262626" w:themeColor="text2" w:themeTint="D9"/>
                <w:sz w:val="20"/>
                <w:szCs w:val="20"/>
              </w:rPr>
              <w:t xml:space="preserve">Distributional balance of </w:t>
            </w:r>
            <w:r w:rsidR="00743AF0">
              <w:rPr>
                <w:color w:val="262626" w:themeColor="text2" w:themeTint="D9"/>
                <w:sz w:val="20"/>
                <w:szCs w:val="20"/>
              </w:rPr>
              <w:t xml:space="preserve">matching </w:t>
            </w:r>
            <w:r w:rsidRPr="00EB5406">
              <w:rPr>
                <w:color w:val="262626" w:themeColor="text2" w:themeTint="D9"/>
                <w:sz w:val="20"/>
                <w:szCs w:val="20"/>
              </w:rPr>
              <w:t>covariate</w:t>
            </w:r>
            <w:r w:rsidR="00743AF0">
              <w:rPr>
                <w:color w:val="262626" w:themeColor="text2" w:themeTint="D9"/>
                <w:sz w:val="20"/>
                <w:szCs w:val="20"/>
              </w:rPr>
              <w:t xml:space="preserve"> candidates</w:t>
            </w:r>
          </w:p>
          <w:p w14:paraId="622F9B07" w14:textId="112103B9" w:rsidR="002C7370" w:rsidRPr="00EB5406" w:rsidRDefault="00EB5406" w:rsidP="0092478C">
            <w:pPr>
              <w:pStyle w:val="BulletList"/>
              <w:numPr>
                <w:ilvl w:val="0"/>
                <w:numId w:val="7"/>
              </w:numPr>
              <w:rPr>
                <w:color w:val="262626" w:themeColor="text2" w:themeTint="D9"/>
                <w:sz w:val="20"/>
                <w:szCs w:val="20"/>
              </w:rPr>
            </w:pPr>
            <w:r w:rsidRPr="00EB5406">
              <w:rPr>
                <w:color w:val="262626" w:themeColor="text2" w:themeTint="D9"/>
                <w:sz w:val="20"/>
                <w:szCs w:val="20"/>
              </w:rPr>
              <w:t>Residual confounding</w:t>
            </w:r>
          </w:p>
          <w:p w14:paraId="567B13C0" w14:textId="79C77B74" w:rsidR="00BB19B3" w:rsidRPr="00EB5406" w:rsidRDefault="00BB19B3" w:rsidP="00113ECD">
            <w:pPr>
              <w:pStyle w:val="BulletList"/>
              <w:numPr>
                <w:ilvl w:val="0"/>
                <w:numId w:val="0"/>
              </w:numPr>
              <w:ind w:left="1152" w:hanging="288"/>
              <w:rPr>
                <w:color w:val="262626" w:themeColor="text2" w:themeTint="D9"/>
                <w:sz w:val="20"/>
                <w:szCs w:val="20"/>
              </w:rPr>
            </w:pPr>
          </w:p>
        </w:tc>
      </w:tr>
      <w:tr w:rsidR="00BB19B3" w:rsidRPr="00EC0835" w14:paraId="1E5A4EDB" w14:textId="77777777" w:rsidTr="00BB19B3">
        <w:trPr>
          <w:trHeight w:val="318"/>
        </w:trPr>
        <w:tc>
          <w:tcPr>
            <w:tcW w:w="748" w:type="pct"/>
            <w:shd w:val="clear" w:color="auto" w:fill="F2F2F2"/>
            <w:tcMar>
              <w:top w:w="29" w:type="dxa"/>
              <w:left w:w="115" w:type="dxa"/>
              <w:bottom w:w="29" w:type="dxa"/>
              <w:right w:w="115" w:type="dxa"/>
            </w:tcMar>
          </w:tcPr>
          <w:p w14:paraId="16518E5E" w14:textId="77777777" w:rsidR="00BB19B3" w:rsidRPr="001062C0" w:rsidRDefault="00BB19B3" w:rsidP="00BB19B3">
            <w:pPr>
              <w:pStyle w:val="TableBody"/>
              <w:rPr>
                <w:b/>
                <w:bCs/>
                <w:color w:val="auto"/>
              </w:rPr>
            </w:pPr>
            <w:r w:rsidRPr="001062C0">
              <w:rPr>
                <w:b/>
                <w:bCs/>
                <w:color w:val="auto"/>
              </w:rPr>
              <w:t>Data Sources</w:t>
            </w:r>
          </w:p>
        </w:tc>
        <w:tc>
          <w:tcPr>
            <w:tcW w:w="4252" w:type="pct"/>
            <w:shd w:val="clear" w:color="auto" w:fill="CCCCCC"/>
            <w:tcMar>
              <w:top w:w="29" w:type="dxa"/>
              <w:left w:w="115" w:type="dxa"/>
              <w:bottom w:w="29" w:type="dxa"/>
              <w:right w:w="115" w:type="dxa"/>
            </w:tcMar>
          </w:tcPr>
          <w:p w14:paraId="51CF7221" w14:textId="3DE1DD01" w:rsidR="00BB19B3" w:rsidRPr="001062C0" w:rsidRDefault="005B0319" w:rsidP="00BB19B3">
            <w:pPr>
              <w:pStyle w:val="TableBody"/>
              <w:spacing w:before="60"/>
              <w:rPr>
                <w:color w:val="auto"/>
                <w:szCs w:val="20"/>
              </w:rPr>
            </w:pPr>
            <w:r w:rsidRPr="001062C0">
              <w:rPr>
                <w:color w:val="auto"/>
                <w:szCs w:val="20"/>
              </w:rPr>
              <w:t xml:space="preserve">IBM® </w:t>
            </w:r>
            <w:proofErr w:type="spellStart"/>
            <w:r w:rsidRPr="001062C0">
              <w:rPr>
                <w:color w:val="auto"/>
                <w:szCs w:val="20"/>
              </w:rPr>
              <w:t>MarketScan</w:t>
            </w:r>
            <w:proofErr w:type="spellEnd"/>
            <w:r w:rsidRPr="001062C0">
              <w:rPr>
                <w:color w:val="auto"/>
                <w:szCs w:val="20"/>
              </w:rPr>
              <w:t xml:space="preserve">® Commercial Claims and Encounters Database </w:t>
            </w:r>
            <w:r w:rsidRPr="001062C0">
              <w:rPr>
                <w:color w:val="262626" w:themeColor="text2" w:themeTint="D9"/>
                <w:szCs w:val="20"/>
              </w:rPr>
              <w:t>standardized to OHDSI’s Observational Medical Outcomes Partnership common data model version 5.3</w:t>
            </w:r>
          </w:p>
        </w:tc>
      </w:tr>
      <w:tr w:rsidR="00BB19B3" w:rsidRPr="00EC0835" w14:paraId="034A8C78" w14:textId="77777777" w:rsidTr="00BB19B3">
        <w:trPr>
          <w:trHeight w:val="303"/>
        </w:trPr>
        <w:tc>
          <w:tcPr>
            <w:tcW w:w="748" w:type="pct"/>
            <w:shd w:val="clear" w:color="auto" w:fill="F2F2F2"/>
            <w:tcMar>
              <w:top w:w="29" w:type="dxa"/>
              <w:left w:w="115" w:type="dxa"/>
              <w:bottom w:w="29" w:type="dxa"/>
              <w:right w:w="115" w:type="dxa"/>
            </w:tcMar>
            <w:hideMark/>
          </w:tcPr>
          <w:p w14:paraId="098FEC7F" w14:textId="77777777" w:rsidR="00BB19B3" w:rsidRPr="001062C0" w:rsidRDefault="00BB19B3" w:rsidP="00BB19B3">
            <w:pPr>
              <w:pStyle w:val="TableBody"/>
              <w:rPr>
                <w:b/>
                <w:bCs/>
                <w:caps/>
                <w:color w:val="auto"/>
              </w:rPr>
            </w:pPr>
            <w:r w:rsidRPr="001062C0">
              <w:rPr>
                <w:b/>
                <w:bCs/>
                <w:color w:val="auto"/>
              </w:rPr>
              <w:t xml:space="preserve">Study Design  </w:t>
            </w:r>
          </w:p>
        </w:tc>
        <w:tc>
          <w:tcPr>
            <w:tcW w:w="4252" w:type="pct"/>
            <w:shd w:val="clear" w:color="auto" w:fill="CCCCCC"/>
            <w:tcMar>
              <w:top w:w="29" w:type="dxa"/>
              <w:left w:w="115" w:type="dxa"/>
              <w:bottom w:w="29" w:type="dxa"/>
              <w:right w:w="115" w:type="dxa"/>
            </w:tcMar>
            <w:hideMark/>
          </w:tcPr>
          <w:p w14:paraId="71707BCE" w14:textId="69B33241" w:rsidR="00BB19B3" w:rsidRPr="001062C0" w:rsidRDefault="00BB19B3" w:rsidP="00BB19B3">
            <w:pPr>
              <w:pStyle w:val="TableBody"/>
              <w:spacing w:before="60"/>
              <w:rPr>
                <w:color w:val="auto"/>
              </w:rPr>
            </w:pPr>
            <w:r w:rsidRPr="001062C0">
              <w:rPr>
                <w:color w:val="auto"/>
              </w:rPr>
              <w:t>Retrospective study</w:t>
            </w:r>
            <w:r w:rsidR="005B0319" w:rsidRPr="001062C0">
              <w:rPr>
                <w:color w:val="auto"/>
              </w:rPr>
              <w:t xml:space="preserve"> using a comparative new user cohort design</w:t>
            </w:r>
          </w:p>
        </w:tc>
      </w:tr>
      <w:tr w:rsidR="00BB19B3" w:rsidRPr="00EC0835" w14:paraId="47222852" w14:textId="77777777" w:rsidTr="00BB19B3">
        <w:trPr>
          <w:trHeight w:val="561"/>
        </w:trPr>
        <w:tc>
          <w:tcPr>
            <w:tcW w:w="748" w:type="pct"/>
            <w:shd w:val="clear" w:color="auto" w:fill="F2F2F2"/>
            <w:tcMar>
              <w:top w:w="29" w:type="dxa"/>
              <w:left w:w="115" w:type="dxa"/>
              <w:bottom w:w="29" w:type="dxa"/>
              <w:right w:w="115" w:type="dxa"/>
            </w:tcMar>
            <w:hideMark/>
          </w:tcPr>
          <w:p w14:paraId="5DFB8A2B" w14:textId="77777777" w:rsidR="00BB19B3" w:rsidRPr="001062C0" w:rsidRDefault="00BB19B3" w:rsidP="00BB19B3">
            <w:pPr>
              <w:pStyle w:val="TableBody"/>
              <w:rPr>
                <w:b/>
                <w:bCs/>
                <w:color w:val="auto"/>
              </w:rPr>
            </w:pPr>
            <w:r w:rsidRPr="001062C0">
              <w:rPr>
                <w:b/>
                <w:bCs/>
                <w:color w:val="auto"/>
              </w:rPr>
              <w:t xml:space="preserve">Study Population </w:t>
            </w:r>
          </w:p>
        </w:tc>
        <w:tc>
          <w:tcPr>
            <w:tcW w:w="4252" w:type="pct"/>
            <w:tcMar>
              <w:top w:w="29" w:type="dxa"/>
              <w:left w:w="115" w:type="dxa"/>
              <w:bottom w:w="29" w:type="dxa"/>
              <w:right w:w="115" w:type="dxa"/>
            </w:tcMar>
            <w:hideMark/>
          </w:tcPr>
          <w:p w14:paraId="15F084C5" w14:textId="7980243F" w:rsidR="00BB19B3" w:rsidRPr="001062C0" w:rsidRDefault="00BB19B3" w:rsidP="00BB19B3">
            <w:pPr>
              <w:autoSpaceDE w:val="0"/>
              <w:autoSpaceDN w:val="0"/>
              <w:rPr>
                <w:color w:val="auto"/>
                <w:sz w:val="20"/>
                <w:szCs w:val="20"/>
              </w:rPr>
            </w:pPr>
            <w:r w:rsidRPr="001062C0">
              <w:rPr>
                <w:color w:val="auto"/>
                <w:sz w:val="20"/>
                <w:szCs w:val="20"/>
              </w:rPr>
              <w:t>The study population will comprise</w:t>
            </w:r>
            <w:r w:rsidR="001062C0" w:rsidRPr="001062C0">
              <w:rPr>
                <w:color w:val="auto"/>
                <w:sz w:val="20"/>
                <w:szCs w:val="20"/>
              </w:rPr>
              <w:t xml:space="preserve"> patients with a diagnosis of hypertension who are</w:t>
            </w:r>
            <w:r w:rsidRPr="001062C0">
              <w:rPr>
                <w:color w:val="auto"/>
                <w:sz w:val="20"/>
                <w:szCs w:val="20"/>
              </w:rPr>
              <w:t xml:space="preserve"> </w:t>
            </w:r>
            <w:r w:rsidR="001062C0" w:rsidRPr="001062C0">
              <w:rPr>
                <w:color w:val="auto"/>
                <w:sz w:val="20"/>
                <w:szCs w:val="20"/>
              </w:rPr>
              <w:t>new users of angiotensin-converting enzyme inhibitor or thiazide or thiazide-like diuretic monotherapy initiated on drug therapy between October 1, 2014 and January 1, 2017, and with no history of treatment with primary antihypertensive medications in the prior 365 days.</w:t>
            </w:r>
          </w:p>
        </w:tc>
      </w:tr>
      <w:tr w:rsidR="00C80A98" w:rsidRPr="00EC0835" w14:paraId="7D327705" w14:textId="77777777" w:rsidTr="00113ECD">
        <w:trPr>
          <w:trHeight w:val="1049"/>
        </w:trPr>
        <w:tc>
          <w:tcPr>
            <w:tcW w:w="748" w:type="pct"/>
            <w:shd w:val="clear" w:color="auto" w:fill="F2F2F2"/>
            <w:tcMar>
              <w:top w:w="29" w:type="dxa"/>
              <w:left w:w="115" w:type="dxa"/>
              <w:bottom w:w="29" w:type="dxa"/>
              <w:right w:w="115" w:type="dxa"/>
            </w:tcMar>
            <w:hideMark/>
          </w:tcPr>
          <w:p w14:paraId="0471B8D2" w14:textId="77777777" w:rsidR="00C80A98" w:rsidRPr="00514648" w:rsidRDefault="00C80A98" w:rsidP="00C80A98">
            <w:pPr>
              <w:pStyle w:val="TableBody"/>
              <w:rPr>
                <w:b/>
                <w:bCs/>
                <w:color w:val="auto"/>
              </w:rPr>
            </w:pPr>
            <w:r w:rsidRPr="00514648">
              <w:rPr>
                <w:b/>
                <w:bCs/>
                <w:color w:val="auto"/>
              </w:rPr>
              <w:t>Endpoints</w:t>
            </w:r>
          </w:p>
        </w:tc>
        <w:tc>
          <w:tcPr>
            <w:tcW w:w="4252" w:type="pct"/>
            <w:shd w:val="clear" w:color="auto" w:fill="CCCCCC"/>
            <w:tcMar>
              <w:top w:w="29" w:type="dxa"/>
              <w:left w:w="115" w:type="dxa"/>
              <w:bottom w:w="29" w:type="dxa"/>
              <w:right w:w="115" w:type="dxa"/>
            </w:tcMar>
            <w:hideMark/>
          </w:tcPr>
          <w:p w14:paraId="33CA926E" w14:textId="65E72AAE" w:rsidR="00C80A98" w:rsidRPr="00514648" w:rsidRDefault="00C80A98" w:rsidP="00BE35CF">
            <w:pPr>
              <w:pStyle w:val="Heading3"/>
              <w:numPr>
                <w:ilvl w:val="0"/>
                <w:numId w:val="0"/>
              </w:numPr>
              <w:spacing w:before="0"/>
              <w:ind w:left="864" w:hanging="864"/>
              <w:rPr>
                <w:b w:val="0"/>
                <w:color w:val="262626" w:themeColor="text2" w:themeTint="D9"/>
                <w:sz w:val="20"/>
                <w:szCs w:val="20"/>
              </w:rPr>
            </w:pPr>
            <w:bookmarkStart w:id="5" w:name="_Toc11925981"/>
            <w:r w:rsidRPr="00514648">
              <w:rPr>
                <w:b w:val="0"/>
                <w:color w:val="262626" w:themeColor="text2" w:themeTint="D9"/>
                <w:sz w:val="20"/>
                <w:szCs w:val="20"/>
              </w:rPr>
              <w:t>Primary objective(s)</w:t>
            </w:r>
            <w:r w:rsidR="00A02BF6" w:rsidRPr="00514648">
              <w:rPr>
                <w:b w:val="0"/>
                <w:color w:val="262626" w:themeColor="text2" w:themeTint="D9"/>
                <w:sz w:val="20"/>
                <w:szCs w:val="20"/>
              </w:rPr>
              <w:t>:</w:t>
            </w:r>
            <w:bookmarkEnd w:id="5"/>
          </w:p>
          <w:p w14:paraId="73BB5EFD" w14:textId="0E0E7758" w:rsidR="00C80A98" w:rsidRPr="00514648" w:rsidRDefault="00514648" w:rsidP="00356457">
            <w:pPr>
              <w:pStyle w:val="BulletList"/>
              <w:numPr>
                <w:ilvl w:val="0"/>
                <w:numId w:val="10"/>
              </w:numPr>
              <w:rPr>
                <w:color w:val="262626" w:themeColor="text2" w:themeTint="D9"/>
                <w:sz w:val="20"/>
                <w:szCs w:val="20"/>
              </w:rPr>
            </w:pPr>
            <w:r w:rsidRPr="00514648">
              <w:rPr>
                <w:color w:val="262626" w:themeColor="text2" w:themeTint="D9"/>
                <w:sz w:val="20"/>
                <w:szCs w:val="20"/>
              </w:rPr>
              <w:t>Post-match sample size</w:t>
            </w:r>
          </w:p>
          <w:p w14:paraId="5EBB06B2" w14:textId="41AFD0DF" w:rsidR="00C80A98" w:rsidRPr="00514648" w:rsidRDefault="00514648" w:rsidP="00356457">
            <w:pPr>
              <w:pStyle w:val="BulletList"/>
              <w:numPr>
                <w:ilvl w:val="0"/>
                <w:numId w:val="10"/>
              </w:numPr>
              <w:rPr>
                <w:color w:val="262626" w:themeColor="text2" w:themeTint="D9"/>
                <w:sz w:val="20"/>
                <w:szCs w:val="20"/>
              </w:rPr>
            </w:pPr>
            <w:r w:rsidRPr="00514648">
              <w:rPr>
                <w:color w:val="262626" w:themeColor="text2" w:themeTint="D9"/>
                <w:sz w:val="20"/>
                <w:szCs w:val="20"/>
              </w:rPr>
              <w:t>Standardized mean difference (SMD) of matching covariates</w:t>
            </w:r>
          </w:p>
          <w:p w14:paraId="1119436D" w14:textId="165A558D" w:rsidR="00514648" w:rsidRDefault="00514648" w:rsidP="00356457">
            <w:pPr>
              <w:pStyle w:val="BulletList"/>
              <w:numPr>
                <w:ilvl w:val="0"/>
                <w:numId w:val="10"/>
              </w:numPr>
              <w:rPr>
                <w:color w:val="262626" w:themeColor="text2" w:themeTint="D9"/>
                <w:sz w:val="20"/>
                <w:szCs w:val="20"/>
              </w:rPr>
            </w:pPr>
            <w:r w:rsidRPr="00514648">
              <w:rPr>
                <w:color w:val="262626" w:themeColor="text2" w:themeTint="D9"/>
                <w:sz w:val="20"/>
                <w:szCs w:val="20"/>
              </w:rPr>
              <w:t>S</w:t>
            </w:r>
            <w:r w:rsidRPr="00356457">
              <w:rPr>
                <w:color w:val="262626" w:themeColor="text2" w:themeTint="D9"/>
                <w:sz w:val="20"/>
                <w:szCs w:val="20"/>
              </w:rPr>
              <w:t>MD of covariate candidates (i.e., all observed covariates as defined in §5.</w:t>
            </w:r>
            <w:r w:rsidR="00E62D71" w:rsidRPr="00356457">
              <w:rPr>
                <w:color w:val="262626" w:themeColor="text2" w:themeTint="D9"/>
                <w:sz w:val="20"/>
                <w:szCs w:val="20"/>
              </w:rPr>
              <w:t>5</w:t>
            </w:r>
            <w:r w:rsidRPr="00356457">
              <w:rPr>
                <w:color w:val="262626" w:themeColor="text2" w:themeTint="D9"/>
                <w:sz w:val="20"/>
                <w:szCs w:val="20"/>
              </w:rPr>
              <w:t>.3)</w:t>
            </w:r>
          </w:p>
          <w:p w14:paraId="68EA3CFC" w14:textId="49B43801" w:rsidR="00C80A98" w:rsidRPr="00356457" w:rsidRDefault="00067ADC" w:rsidP="00067ADC">
            <w:pPr>
              <w:pStyle w:val="BulletList"/>
              <w:numPr>
                <w:ilvl w:val="0"/>
                <w:numId w:val="10"/>
              </w:numPr>
              <w:rPr>
                <w:color w:val="auto"/>
                <w:sz w:val="22"/>
              </w:rPr>
            </w:pPr>
            <w:proofErr w:type="gramStart"/>
            <w:r>
              <w:rPr>
                <w:color w:val="262626" w:themeColor="text2" w:themeTint="D9"/>
                <w:sz w:val="20"/>
                <w:szCs w:val="20"/>
              </w:rPr>
              <w:t xml:space="preserve">Expected </w:t>
            </w:r>
            <w:r w:rsidRPr="00356457">
              <w:rPr>
                <w:color w:val="auto"/>
                <w:sz w:val="20"/>
                <w:szCs w:val="20"/>
              </w:rPr>
              <w:t xml:space="preserve"> absolute</w:t>
            </w:r>
            <w:proofErr w:type="gramEnd"/>
            <w:r w:rsidRPr="00356457">
              <w:rPr>
                <w:color w:val="auto"/>
                <w:sz w:val="20"/>
                <w:szCs w:val="20"/>
              </w:rPr>
              <w:t xml:space="preserve"> systematic error of the empirical null distribution of negative control outcomes</w:t>
            </w:r>
          </w:p>
        </w:tc>
      </w:tr>
      <w:tr w:rsidR="00C80A98" w:rsidRPr="00EC0835" w14:paraId="0358A771" w14:textId="77777777" w:rsidTr="00BB19B3">
        <w:trPr>
          <w:trHeight w:val="1502"/>
        </w:trPr>
        <w:tc>
          <w:tcPr>
            <w:tcW w:w="748" w:type="pct"/>
            <w:shd w:val="clear" w:color="auto" w:fill="F2F2F2"/>
            <w:tcMar>
              <w:top w:w="29" w:type="dxa"/>
              <w:left w:w="115" w:type="dxa"/>
              <w:bottom w:w="29" w:type="dxa"/>
              <w:right w:w="115" w:type="dxa"/>
            </w:tcMar>
            <w:hideMark/>
          </w:tcPr>
          <w:p w14:paraId="140CF51A" w14:textId="77777777" w:rsidR="00C80A98" w:rsidRPr="00401644" w:rsidRDefault="00C80A98" w:rsidP="00C80A98">
            <w:pPr>
              <w:pStyle w:val="TableBody"/>
              <w:rPr>
                <w:b/>
                <w:bCs/>
                <w:color w:val="auto"/>
              </w:rPr>
            </w:pPr>
            <w:r w:rsidRPr="00401644">
              <w:rPr>
                <w:b/>
                <w:bCs/>
                <w:color w:val="auto"/>
              </w:rPr>
              <w:t>Data Analyses</w:t>
            </w:r>
          </w:p>
        </w:tc>
        <w:tc>
          <w:tcPr>
            <w:tcW w:w="4252" w:type="pct"/>
            <w:tcMar>
              <w:top w:w="29" w:type="dxa"/>
              <w:left w:w="115" w:type="dxa"/>
              <w:bottom w:w="29" w:type="dxa"/>
              <w:right w:w="115" w:type="dxa"/>
            </w:tcMar>
            <w:hideMark/>
          </w:tcPr>
          <w:p w14:paraId="4E883F10" w14:textId="1B9613BB" w:rsidR="00FB1BF0" w:rsidRPr="00401644" w:rsidRDefault="00292BC0" w:rsidP="00812772">
            <w:pPr>
              <w:pStyle w:val="TableBody"/>
              <w:rPr>
                <w:color w:val="auto"/>
              </w:rPr>
            </w:pPr>
            <w:r w:rsidRPr="00401644">
              <w:rPr>
                <w:color w:val="auto"/>
              </w:rPr>
              <w:t>Analyses will be performed across 4 sample groups of varying sample size, including</w:t>
            </w:r>
            <w:r w:rsidR="00FB1BF0">
              <w:rPr>
                <w:color w:val="auto"/>
              </w:rPr>
              <w:t xml:space="preserve"> the</w:t>
            </w:r>
            <w:r w:rsidRPr="00401644">
              <w:rPr>
                <w:color w:val="auto"/>
              </w:rPr>
              <w:t xml:space="preserve"> study population</w:t>
            </w:r>
            <w:r w:rsidR="00FB1BF0">
              <w:rPr>
                <w:color w:val="auto"/>
              </w:rPr>
              <w:t>,</w:t>
            </w:r>
            <w:r w:rsidRPr="00401644">
              <w:rPr>
                <w:color w:val="auto"/>
              </w:rPr>
              <w:t xml:space="preserve"> 10% subsample, 1% subsampl</w:t>
            </w:r>
            <w:r w:rsidR="00FB1BF0">
              <w:rPr>
                <w:color w:val="auto"/>
              </w:rPr>
              <w:t>e</w:t>
            </w:r>
            <w:r w:rsidRPr="00401644">
              <w:rPr>
                <w:color w:val="auto"/>
              </w:rPr>
              <w:t>, and 0.5% subsample group</w:t>
            </w:r>
            <w:r w:rsidR="00FB1BF0">
              <w:rPr>
                <w:color w:val="auto"/>
              </w:rPr>
              <w:t>s</w:t>
            </w:r>
            <w:r w:rsidRPr="00401644">
              <w:rPr>
                <w:color w:val="auto"/>
              </w:rPr>
              <w:t xml:space="preserve">. The </w:t>
            </w:r>
            <w:r w:rsidR="00FB1BF0">
              <w:rPr>
                <w:color w:val="auto"/>
              </w:rPr>
              <w:t xml:space="preserve">10%, </w:t>
            </w:r>
            <w:r w:rsidR="004D1D41">
              <w:rPr>
                <w:color w:val="auto"/>
              </w:rPr>
              <w:t>1</w:t>
            </w:r>
            <w:r w:rsidRPr="00401644">
              <w:rPr>
                <w:color w:val="auto"/>
              </w:rPr>
              <w:t xml:space="preserve">% and </w:t>
            </w:r>
            <w:r w:rsidR="004D1D41">
              <w:rPr>
                <w:color w:val="auto"/>
              </w:rPr>
              <w:t>0.5</w:t>
            </w:r>
            <w:r w:rsidRPr="00401644">
              <w:rPr>
                <w:color w:val="auto"/>
              </w:rPr>
              <w:t>% subsample</w:t>
            </w:r>
            <w:r w:rsidR="00FB1BF0">
              <w:rPr>
                <w:color w:val="auto"/>
              </w:rPr>
              <w:t xml:space="preserve"> group</w:t>
            </w:r>
            <w:r w:rsidRPr="00401644">
              <w:rPr>
                <w:color w:val="auto"/>
              </w:rPr>
              <w:t xml:space="preserve">s will include </w:t>
            </w:r>
            <w:r w:rsidR="00FB1BF0">
              <w:rPr>
                <w:color w:val="auto"/>
              </w:rPr>
              <w:t xml:space="preserve">5, </w:t>
            </w:r>
            <w:r w:rsidR="004D1D41">
              <w:rPr>
                <w:color w:val="auto"/>
              </w:rPr>
              <w:t>50</w:t>
            </w:r>
            <w:r w:rsidR="00113ECD">
              <w:rPr>
                <w:color w:val="auto"/>
              </w:rPr>
              <w:t xml:space="preserve"> and </w:t>
            </w:r>
            <w:r w:rsidR="004D1D41">
              <w:rPr>
                <w:color w:val="auto"/>
              </w:rPr>
              <w:t>100</w:t>
            </w:r>
            <w:r w:rsidRPr="00401644">
              <w:rPr>
                <w:color w:val="auto"/>
              </w:rPr>
              <w:t xml:space="preserve"> subsample draws, </w:t>
            </w:r>
            <w:r w:rsidR="00113ECD">
              <w:rPr>
                <w:color w:val="auto"/>
              </w:rPr>
              <w:t>respectively</w:t>
            </w:r>
            <w:r w:rsidR="00FB1BF0">
              <w:rPr>
                <w:color w:val="auto"/>
              </w:rPr>
              <w:t>. A</w:t>
            </w:r>
            <w:r w:rsidRPr="00401644">
              <w:rPr>
                <w:color w:val="auto"/>
              </w:rPr>
              <w:t xml:space="preserve">nalyses will be performed </w:t>
            </w:r>
            <w:r w:rsidR="00812772" w:rsidRPr="00401644">
              <w:rPr>
                <w:color w:val="auto"/>
              </w:rPr>
              <w:t>withi</w:t>
            </w:r>
            <w:r w:rsidRPr="00401644">
              <w:rPr>
                <w:color w:val="auto"/>
              </w:rPr>
              <w:t>n each subsample draw independently</w:t>
            </w:r>
            <w:r w:rsidR="00FB1BF0">
              <w:rPr>
                <w:color w:val="auto"/>
              </w:rPr>
              <w:t>, and</w:t>
            </w:r>
            <w:r w:rsidR="00812772" w:rsidRPr="00401644">
              <w:rPr>
                <w:color w:val="auto"/>
              </w:rPr>
              <w:t xml:space="preserve"> </w:t>
            </w:r>
            <w:r w:rsidR="00FB1BF0">
              <w:rPr>
                <w:color w:val="auto"/>
              </w:rPr>
              <w:t>r</w:t>
            </w:r>
            <w:r w:rsidR="00812772" w:rsidRPr="00401644">
              <w:rPr>
                <w:color w:val="auto"/>
              </w:rPr>
              <w:t>esults will be considered jointly within each sample group.</w:t>
            </w:r>
          </w:p>
          <w:p w14:paraId="2C9888C4" w14:textId="77777777" w:rsidR="00812772" w:rsidRPr="00401644" w:rsidRDefault="00812772" w:rsidP="00812772">
            <w:pPr>
              <w:pStyle w:val="TableBody"/>
              <w:rPr>
                <w:color w:val="auto"/>
              </w:rPr>
            </w:pPr>
          </w:p>
          <w:p w14:paraId="532E98DB" w14:textId="77777777" w:rsidR="00812772" w:rsidRPr="00401644" w:rsidRDefault="009B15C3" w:rsidP="00812772">
            <w:pPr>
              <w:pStyle w:val="TableBody"/>
              <w:rPr>
                <w:color w:val="auto"/>
              </w:rPr>
            </w:pPr>
            <w:r w:rsidRPr="00401644">
              <w:rPr>
                <w:color w:val="auto"/>
              </w:rPr>
              <w:t>Propensity score and cardinality matching will be performed within each subsample draw</w:t>
            </w:r>
            <w:r w:rsidR="00812772" w:rsidRPr="00401644">
              <w:rPr>
                <w:color w:val="auto"/>
              </w:rPr>
              <w:t xml:space="preserve">, and matching covariates will be identified through a combination of heuristic feature selection and regularized lasso regression. The impact of parameter settings within each matching method will be tested; caliper settings will be tested for propensity score matching, and marginal distributional balance constraints and target </w:t>
            </w:r>
            <w:proofErr w:type="spellStart"/>
            <w:r w:rsidR="00812772" w:rsidRPr="00401644">
              <w:rPr>
                <w:color w:val="auto"/>
              </w:rPr>
              <w:t>estimand</w:t>
            </w:r>
            <w:proofErr w:type="spellEnd"/>
            <w:r w:rsidR="00812772" w:rsidRPr="00401644">
              <w:rPr>
                <w:color w:val="auto"/>
              </w:rPr>
              <w:t xml:space="preserve"> specifications will be tested for cardinality matching.</w:t>
            </w:r>
          </w:p>
          <w:p w14:paraId="5E7B41E4" w14:textId="77777777" w:rsidR="00812772" w:rsidRPr="00401644" w:rsidRDefault="00812772" w:rsidP="00812772">
            <w:pPr>
              <w:pStyle w:val="TableBody"/>
              <w:rPr>
                <w:color w:val="auto"/>
              </w:rPr>
            </w:pPr>
          </w:p>
          <w:p w14:paraId="5023AAB4" w14:textId="33D22231" w:rsidR="00C80A98" w:rsidRPr="00401644" w:rsidRDefault="009B15C3" w:rsidP="00401644">
            <w:pPr>
              <w:pStyle w:val="TableBody"/>
              <w:rPr>
                <w:color w:val="auto"/>
              </w:rPr>
            </w:pPr>
            <w:r w:rsidRPr="00401644">
              <w:rPr>
                <w:color w:val="auto"/>
              </w:rPr>
              <w:t>Cox proportional hazards models will be fit in the pre-match and post-match samples for each subsample draw</w:t>
            </w:r>
            <w:r w:rsidR="00401644" w:rsidRPr="00401644">
              <w:rPr>
                <w:color w:val="auto"/>
              </w:rPr>
              <w:t xml:space="preserve">. </w:t>
            </w:r>
            <w:r w:rsidR="00401644" w:rsidRPr="00401644">
              <w:rPr>
                <w:color w:val="262626" w:themeColor="text2" w:themeTint="D9"/>
              </w:rPr>
              <w:t>Markov Chain Monte Carlo will be used to fit the null distribution of joint negative control outcomes across sample groups, and the empirical null distribution will be used to calibrate hazard ratio estimates, 95% confidence intervals and p-values.</w:t>
            </w:r>
          </w:p>
        </w:tc>
      </w:tr>
    </w:tbl>
    <w:p w14:paraId="43B8FCA2" w14:textId="3CE94EEF" w:rsidR="00113ECD" w:rsidRDefault="00113ECD" w:rsidP="00113ECD">
      <w:pPr>
        <w:pStyle w:val="Description"/>
      </w:pPr>
      <w:bookmarkStart w:id="6" w:name="_Toc11925982"/>
    </w:p>
    <w:p w14:paraId="5D85F100" w14:textId="767B8675" w:rsidR="00113ECD" w:rsidRDefault="00113ECD" w:rsidP="00113ECD">
      <w:pPr>
        <w:pStyle w:val="Description"/>
      </w:pPr>
    </w:p>
    <w:p w14:paraId="7BE22133" w14:textId="2D20948B" w:rsidR="00113ECD" w:rsidRDefault="00113ECD" w:rsidP="00113ECD">
      <w:pPr>
        <w:pStyle w:val="Description"/>
      </w:pPr>
    </w:p>
    <w:p w14:paraId="55EF6B71" w14:textId="5CF9AAD0" w:rsidR="00113ECD" w:rsidRDefault="00113ECD" w:rsidP="00113ECD">
      <w:pPr>
        <w:pStyle w:val="Description"/>
      </w:pPr>
    </w:p>
    <w:p w14:paraId="711AC274" w14:textId="2AA2D4A0" w:rsidR="00113ECD" w:rsidRDefault="00113ECD" w:rsidP="00113ECD">
      <w:pPr>
        <w:pStyle w:val="Description"/>
      </w:pPr>
    </w:p>
    <w:p w14:paraId="43C3DAF6" w14:textId="77777777" w:rsidR="00113ECD" w:rsidRDefault="00113ECD" w:rsidP="00113ECD">
      <w:pPr>
        <w:pStyle w:val="Description"/>
      </w:pPr>
    </w:p>
    <w:p w14:paraId="107410A8" w14:textId="71B4E4C3" w:rsidR="0047450F" w:rsidRPr="007E31AE" w:rsidRDefault="00020080" w:rsidP="00A45551">
      <w:pPr>
        <w:pStyle w:val="Heading1"/>
        <w:rPr>
          <w:color w:val="262626" w:themeColor="text2" w:themeTint="D9"/>
        </w:rPr>
      </w:pPr>
      <w:r w:rsidRPr="007E31AE">
        <w:rPr>
          <w:color w:val="262626" w:themeColor="text2" w:themeTint="D9"/>
        </w:rPr>
        <w:lastRenderedPageBreak/>
        <w:t>List of Abbreviations</w:t>
      </w:r>
      <w:bookmarkEnd w:id="1"/>
      <w:bookmarkEnd w:id="3"/>
      <w:bookmarkEnd w:id="6"/>
    </w:p>
    <w:tbl>
      <w:tblPr>
        <w:tblW w:w="4500" w:type="pct"/>
        <w:tblInd w:w="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0" w:type="dxa"/>
          <w:bottom w:w="72" w:type="dxa"/>
          <w:right w:w="0" w:type="dxa"/>
        </w:tblCellMar>
        <w:tblLook w:val="04A0" w:firstRow="1" w:lastRow="0" w:firstColumn="1" w:lastColumn="0" w:noHBand="0" w:noVBand="1"/>
      </w:tblPr>
      <w:tblGrid>
        <w:gridCol w:w="3083"/>
        <w:gridCol w:w="5730"/>
      </w:tblGrid>
      <w:tr w:rsidR="0047450F" w:rsidRPr="007E31AE" w14:paraId="4482C294" w14:textId="77777777" w:rsidTr="00BA05D8">
        <w:tc>
          <w:tcPr>
            <w:tcW w:w="1749" w:type="pct"/>
            <w:tcBorders>
              <w:top w:val="nil"/>
              <w:left w:val="nil"/>
              <w:bottom w:val="single" w:sz="12" w:space="0" w:color="595959" w:themeColor="background2"/>
              <w:right w:val="single" w:sz="4" w:space="0" w:color="FFFFFF" w:themeColor="background1"/>
            </w:tcBorders>
            <w:shd w:val="clear" w:color="auto" w:fill="auto"/>
            <w:tcMar>
              <w:top w:w="72" w:type="dxa"/>
              <w:left w:w="0" w:type="dxa"/>
              <w:bottom w:w="72" w:type="dxa"/>
              <w:right w:w="0" w:type="dxa"/>
            </w:tcMar>
          </w:tcPr>
          <w:p w14:paraId="4FAFBEAC" w14:textId="77777777" w:rsidR="0047450F" w:rsidRPr="007E31AE" w:rsidRDefault="0047450F" w:rsidP="00BA05D8">
            <w:pPr>
              <w:pStyle w:val="Tableheading"/>
              <w:rPr>
                <w:color w:val="262626" w:themeColor="text2" w:themeTint="D9"/>
              </w:rPr>
            </w:pPr>
            <w:r w:rsidRPr="007E31AE">
              <w:rPr>
                <w:color w:val="262626" w:themeColor="text2" w:themeTint="D9"/>
              </w:rPr>
              <w:t>Abbreviation</w:t>
            </w:r>
          </w:p>
        </w:tc>
        <w:tc>
          <w:tcPr>
            <w:tcW w:w="3251" w:type="pct"/>
            <w:tcBorders>
              <w:top w:val="nil"/>
              <w:left w:val="single" w:sz="4" w:space="0" w:color="FFFFFF" w:themeColor="background1"/>
              <w:bottom w:val="single" w:sz="12" w:space="0" w:color="595959" w:themeColor="background2"/>
              <w:right w:val="nil"/>
            </w:tcBorders>
            <w:shd w:val="clear" w:color="auto" w:fill="auto"/>
            <w:tcMar>
              <w:top w:w="72" w:type="dxa"/>
              <w:left w:w="0" w:type="dxa"/>
              <w:bottom w:w="72" w:type="dxa"/>
              <w:right w:w="0" w:type="dxa"/>
            </w:tcMar>
          </w:tcPr>
          <w:p w14:paraId="24329B76" w14:textId="77777777" w:rsidR="0047450F" w:rsidRPr="007E31AE" w:rsidRDefault="0047450F" w:rsidP="00BA05D8">
            <w:pPr>
              <w:pStyle w:val="Tableheading"/>
              <w:rPr>
                <w:color w:val="262626" w:themeColor="text2" w:themeTint="D9"/>
              </w:rPr>
            </w:pPr>
            <w:r w:rsidRPr="007E31AE">
              <w:rPr>
                <w:color w:val="262626" w:themeColor="text2" w:themeTint="D9"/>
              </w:rPr>
              <w:t xml:space="preserve">Definition </w:t>
            </w:r>
          </w:p>
        </w:tc>
      </w:tr>
      <w:tr w:rsidR="00806929" w:rsidRPr="007E31AE" w14:paraId="27D7CAEE" w14:textId="77777777" w:rsidTr="00BA05D8">
        <w:tc>
          <w:tcPr>
            <w:tcW w:w="1749" w:type="pct"/>
            <w:tcBorders>
              <w:top w:val="dotted" w:sz="4" w:space="0" w:color="BFBFBF" w:themeColor="background1" w:themeShade="BF"/>
              <w:left w:val="nil"/>
              <w:bottom w:val="dotted" w:sz="4" w:space="0" w:color="BFBFBF" w:themeColor="background1" w:themeShade="BF"/>
              <w:right w:val="nil"/>
            </w:tcBorders>
            <w:shd w:val="clear" w:color="auto" w:fill="auto"/>
            <w:tcMar>
              <w:top w:w="72" w:type="dxa"/>
              <w:left w:w="0" w:type="dxa"/>
              <w:bottom w:w="72" w:type="dxa"/>
              <w:right w:w="0" w:type="dxa"/>
            </w:tcMar>
          </w:tcPr>
          <w:p w14:paraId="7D47D6D3" w14:textId="763DC36A" w:rsidR="00806929" w:rsidRPr="00806929" w:rsidRDefault="00806929" w:rsidP="00762E3A">
            <w:pPr>
              <w:pStyle w:val="TableBody"/>
              <w:rPr>
                <w:color w:val="262626" w:themeColor="text2" w:themeTint="D9"/>
              </w:rPr>
            </w:pPr>
            <w:r w:rsidRPr="00806929">
              <w:rPr>
                <w:color w:val="262626" w:themeColor="text2" w:themeTint="D9"/>
              </w:rPr>
              <w:t>ACEI</w:t>
            </w:r>
          </w:p>
        </w:tc>
        <w:tc>
          <w:tcPr>
            <w:tcW w:w="3251" w:type="pct"/>
            <w:tcBorders>
              <w:top w:val="dotted" w:sz="4" w:space="0" w:color="BFBFBF" w:themeColor="background1" w:themeShade="BF"/>
              <w:left w:val="nil"/>
              <w:bottom w:val="dotted" w:sz="4" w:space="0" w:color="BFBFBF" w:themeColor="background1" w:themeShade="BF"/>
              <w:right w:val="nil"/>
            </w:tcBorders>
            <w:shd w:val="clear" w:color="auto" w:fill="auto"/>
            <w:tcMar>
              <w:top w:w="72" w:type="dxa"/>
              <w:left w:w="0" w:type="dxa"/>
              <w:bottom w:w="72" w:type="dxa"/>
              <w:right w:w="0" w:type="dxa"/>
            </w:tcMar>
          </w:tcPr>
          <w:p w14:paraId="48094CE5" w14:textId="7B4E4EBF" w:rsidR="00806929" w:rsidRPr="00806929" w:rsidRDefault="00806929" w:rsidP="00762E3A">
            <w:pPr>
              <w:pStyle w:val="TableBody"/>
              <w:rPr>
                <w:color w:val="262626" w:themeColor="text2" w:themeTint="D9"/>
              </w:rPr>
            </w:pPr>
            <w:r w:rsidRPr="00806929">
              <w:rPr>
                <w:color w:val="262626" w:themeColor="text2" w:themeTint="D9"/>
              </w:rPr>
              <w:t>Angiotensin-converting enzyme inhibitor</w:t>
            </w:r>
          </w:p>
        </w:tc>
      </w:tr>
      <w:tr w:rsidR="00707619" w:rsidRPr="007E31AE" w14:paraId="4A88EA09" w14:textId="77777777" w:rsidTr="00BA05D8">
        <w:tc>
          <w:tcPr>
            <w:tcW w:w="1749" w:type="pct"/>
            <w:tcBorders>
              <w:top w:val="dotted" w:sz="4" w:space="0" w:color="BFBFBF" w:themeColor="background1" w:themeShade="BF"/>
              <w:left w:val="nil"/>
              <w:bottom w:val="dotted" w:sz="4" w:space="0" w:color="BFBFBF" w:themeColor="background1" w:themeShade="BF"/>
              <w:right w:val="nil"/>
            </w:tcBorders>
            <w:shd w:val="clear" w:color="auto" w:fill="auto"/>
            <w:tcMar>
              <w:top w:w="72" w:type="dxa"/>
              <w:left w:w="0" w:type="dxa"/>
              <w:bottom w:w="72" w:type="dxa"/>
              <w:right w:w="0" w:type="dxa"/>
            </w:tcMar>
          </w:tcPr>
          <w:p w14:paraId="150429C0" w14:textId="4FE4285C" w:rsidR="00707619" w:rsidRPr="002F39BC" w:rsidRDefault="00707619" w:rsidP="00762E3A">
            <w:pPr>
              <w:pStyle w:val="TableBody"/>
              <w:rPr>
                <w:color w:val="262626" w:themeColor="text2" w:themeTint="D9"/>
              </w:rPr>
            </w:pPr>
            <w:r w:rsidRPr="002F39BC">
              <w:rPr>
                <w:color w:val="262626" w:themeColor="text2" w:themeTint="D9"/>
              </w:rPr>
              <w:t>ATC</w:t>
            </w:r>
          </w:p>
        </w:tc>
        <w:tc>
          <w:tcPr>
            <w:tcW w:w="3251" w:type="pct"/>
            <w:tcBorders>
              <w:top w:val="dotted" w:sz="4" w:space="0" w:color="BFBFBF" w:themeColor="background1" w:themeShade="BF"/>
              <w:left w:val="nil"/>
              <w:bottom w:val="dotted" w:sz="4" w:space="0" w:color="BFBFBF" w:themeColor="background1" w:themeShade="BF"/>
              <w:right w:val="nil"/>
            </w:tcBorders>
            <w:shd w:val="clear" w:color="auto" w:fill="auto"/>
            <w:tcMar>
              <w:top w:w="72" w:type="dxa"/>
              <w:left w:w="0" w:type="dxa"/>
              <w:bottom w:w="72" w:type="dxa"/>
              <w:right w:w="0" w:type="dxa"/>
            </w:tcMar>
          </w:tcPr>
          <w:p w14:paraId="5BC25D7A" w14:textId="354A403C" w:rsidR="00707619" w:rsidRPr="002F39BC" w:rsidRDefault="00D17F45" w:rsidP="00762E3A">
            <w:pPr>
              <w:pStyle w:val="TableBody"/>
              <w:rPr>
                <w:color w:val="262626" w:themeColor="text2" w:themeTint="D9"/>
              </w:rPr>
            </w:pPr>
            <w:r>
              <w:rPr>
                <w:color w:val="262626" w:themeColor="text2" w:themeTint="D9"/>
              </w:rPr>
              <w:t>Average Treatment Effect on the Controls</w:t>
            </w:r>
          </w:p>
        </w:tc>
      </w:tr>
      <w:tr w:rsidR="00EC13A3" w:rsidRPr="007E31AE" w14:paraId="14910133" w14:textId="77777777" w:rsidTr="00BA05D8">
        <w:tc>
          <w:tcPr>
            <w:tcW w:w="1749" w:type="pct"/>
            <w:tcBorders>
              <w:top w:val="dotted" w:sz="4" w:space="0" w:color="BFBFBF" w:themeColor="background1" w:themeShade="BF"/>
              <w:left w:val="nil"/>
              <w:bottom w:val="dotted" w:sz="4" w:space="0" w:color="BFBFBF" w:themeColor="background1" w:themeShade="BF"/>
              <w:right w:val="nil"/>
            </w:tcBorders>
            <w:shd w:val="clear" w:color="auto" w:fill="auto"/>
            <w:tcMar>
              <w:top w:w="72" w:type="dxa"/>
              <w:left w:w="0" w:type="dxa"/>
              <w:bottom w:w="72" w:type="dxa"/>
              <w:right w:w="0" w:type="dxa"/>
            </w:tcMar>
          </w:tcPr>
          <w:p w14:paraId="774D3F5A" w14:textId="5C9B3FBC" w:rsidR="00EC13A3" w:rsidRPr="002F39BC" w:rsidRDefault="00EC13A3" w:rsidP="00762E3A">
            <w:pPr>
              <w:pStyle w:val="TableBody"/>
              <w:rPr>
                <w:color w:val="262626" w:themeColor="text2" w:themeTint="D9"/>
              </w:rPr>
            </w:pPr>
            <w:r w:rsidRPr="002F39BC">
              <w:rPr>
                <w:color w:val="262626" w:themeColor="text2" w:themeTint="D9"/>
              </w:rPr>
              <w:t>CCAE</w:t>
            </w:r>
          </w:p>
        </w:tc>
        <w:tc>
          <w:tcPr>
            <w:tcW w:w="3251" w:type="pct"/>
            <w:tcBorders>
              <w:top w:val="dotted" w:sz="4" w:space="0" w:color="BFBFBF" w:themeColor="background1" w:themeShade="BF"/>
              <w:left w:val="nil"/>
              <w:bottom w:val="dotted" w:sz="4" w:space="0" w:color="BFBFBF" w:themeColor="background1" w:themeShade="BF"/>
              <w:right w:val="nil"/>
            </w:tcBorders>
            <w:shd w:val="clear" w:color="auto" w:fill="auto"/>
            <w:tcMar>
              <w:top w:w="72" w:type="dxa"/>
              <w:left w:w="0" w:type="dxa"/>
              <w:bottom w:w="72" w:type="dxa"/>
              <w:right w:w="0" w:type="dxa"/>
            </w:tcMar>
          </w:tcPr>
          <w:p w14:paraId="698453D5" w14:textId="74F099EC" w:rsidR="00EC13A3" w:rsidRPr="002F39BC" w:rsidRDefault="00F70A7E" w:rsidP="00762E3A">
            <w:pPr>
              <w:pStyle w:val="TableBody"/>
              <w:rPr>
                <w:color w:val="262626" w:themeColor="text2" w:themeTint="D9"/>
              </w:rPr>
            </w:pPr>
            <w:r w:rsidRPr="002F39BC">
              <w:rPr>
                <w:color w:val="262626" w:themeColor="text2" w:themeTint="D9"/>
                <w:szCs w:val="20"/>
              </w:rPr>
              <w:t xml:space="preserve">IBM® </w:t>
            </w:r>
            <w:proofErr w:type="spellStart"/>
            <w:r w:rsidRPr="002F39BC">
              <w:rPr>
                <w:color w:val="262626" w:themeColor="text2" w:themeTint="D9"/>
                <w:szCs w:val="20"/>
              </w:rPr>
              <w:t>MarketScan</w:t>
            </w:r>
            <w:proofErr w:type="spellEnd"/>
            <w:r w:rsidRPr="002F39BC">
              <w:rPr>
                <w:color w:val="262626" w:themeColor="text2" w:themeTint="D9"/>
                <w:szCs w:val="20"/>
              </w:rPr>
              <w:t xml:space="preserve">® </w:t>
            </w:r>
            <w:r w:rsidR="00EC13A3" w:rsidRPr="002F39BC">
              <w:rPr>
                <w:color w:val="262626" w:themeColor="text2" w:themeTint="D9"/>
                <w:szCs w:val="20"/>
              </w:rPr>
              <w:t>Commercial</w:t>
            </w:r>
            <w:r w:rsidR="00EC13A3" w:rsidRPr="002F39BC">
              <w:rPr>
                <w:color w:val="262626" w:themeColor="text2" w:themeTint="D9"/>
              </w:rPr>
              <w:t xml:space="preserve"> Claims and Encounters</w:t>
            </w:r>
          </w:p>
        </w:tc>
      </w:tr>
      <w:tr w:rsidR="009C733D" w:rsidRPr="007E31AE" w14:paraId="7214C0F8" w14:textId="77777777" w:rsidTr="00BA05D8">
        <w:tc>
          <w:tcPr>
            <w:tcW w:w="1749" w:type="pct"/>
            <w:tcBorders>
              <w:top w:val="dotted" w:sz="4" w:space="0" w:color="BFBFBF" w:themeColor="background1" w:themeShade="BF"/>
              <w:left w:val="nil"/>
              <w:bottom w:val="dotted" w:sz="4" w:space="0" w:color="BFBFBF" w:themeColor="background1" w:themeShade="BF"/>
              <w:right w:val="nil"/>
            </w:tcBorders>
            <w:shd w:val="clear" w:color="auto" w:fill="auto"/>
            <w:tcMar>
              <w:top w:w="72" w:type="dxa"/>
              <w:left w:w="0" w:type="dxa"/>
              <w:bottom w:w="72" w:type="dxa"/>
              <w:right w:w="0" w:type="dxa"/>
            </w:tcMar>
          </w:tcPr>
          <w:p w14:paraId="75870C8D" w14:textId="374E9F8F" w:rsidR="009C733D" w:rsidRPr="002F39BC" w:rsidRDefault="009C733D" w:rsidP="009C733D">
            <w:pPr>
              <w:pStyle w:val="TableBody"/>
              <w:rPr>
                <w:color w:val="262626" w:themeColor="text2" w:themeTint="D9"/>
              </w:rPr>
            </w:pPr>
            <w:r w:rsidRPr="002F39BC">
              <w:rPr>
                <w:color w:val="262626" w:themeColor="text2" w:themeTint="D9"/>
              </w:rPr>
              <w:t>CCI</w:t>
            </w:r>
          </w:p>
        </w:tc>
        <w:tc>
          <w:tcPr>
            <w:tcW w:w="3251" w:type="pct"/>
            <w:tcBorders>
              <w:top w:val="dotted" w:sz="4" w:space="0" w:color="BFBFBF" w:themeColor="background1" w:themeShade="BF"/>
              <w:left w:val="nil"/>
              <w:bottom w:val="dotted" w:sz="4" w:space="0" w:color="BFBFBF" w:themeColor="background1" w:themeShade="BF"/>
              <w:right w:val="nil"/>
            </w:tcBorders>
            <w:shd w:val="clear" w:color="auto" w:fill="auto"/>
            <w:tcMar>
              <w:top w:w="72" w:type="dxa"/>
              <w:left w:w="0" w:type="dxa"/>
              <w:bottom w:w="72" w:type="dxa"/>
              <w:right w:w="0" w:type="dxa"/>
            </w:tcMar>
          </w:tcPr>
          <w:p w14:paraId="58F96140" w14:textId="4573BF1F" w:rsidR="009C733D" w:rsidRPr="002F39BC" w:rsidRDefault="009C733D" w:rsidP="009C733D">
            <w:pPr>
              <w:pStyle w:val="TableBody"/>
              <w:rPr>
                <w:color w:val="262626" w:themeColor="text2" w:themeTint="D9"/>
                <w:szCs w:val="20"/>
              </w:rPr>
            </w:pPr>
            <w:proofErr w:type="spellStart"/>
            <w:r w:rsidRPr="002F39BC">
              <w:rPr>
                <w:color w:val="262626" w:themeColor="text2" w:themeTint="D9"/>
              </w:rPr>
              <w:t>Charlson</w:t>
            </w:r>
            <w:proofErr w:type="spellEnd"/>
            <w:r w:rsidR="00175816">
              <w:rPr>
                <w:color w:val="262626" w:themeColor="text2" w:themeTint="D9"/>
              </w:rPr>
              <w:t>-Romano</w:t>
            </w:r>
            <w:r w:rsidRPr="002F39BC">
              <w:rPr>
                <w:color w:val="262626" w:themeColor="text2" w:themeTint="D9"/>
              </w:rPr>
              <w:t xml:space="preserve"> Comorbidity Index</w:t>
            </w:r>
          </w:p>
        </w:tc>
      </w:tr>
      <w:tr w:rsidR="00913C69" w:rsidRPr="007E31AE" w14:paraId="58167045" w14:textId="77777777" w:rsidTr="00BA05D8">
        <w:tc>
          <w:tcPr>
            <w:tcW w:w="1749" w:type="pct"/>
            <w:tcBorders>
              <w:top w:val="dotted" w:sz="4" w:space="0" w:color="BFBFBF" w:themeColor="background1" w:themeShade="BF"/>
              <w:left w:val="nil"/>
              <w:bottom w:val="dotted" w:sz="4" w:space="0" w:color="BFBFBF" w:themeColor="background1" w:themeShade="BF"/>
              <w:right w:val="nil"/>
            </w:tcBorders>
            <w:shd w:val="clear" w:color="auto" w:fill="auto"/>
            <w:tcMar>
              <w:top w:w="72" w:type="dxa"/>
              <w:left w:w="0" w:type="dxa"/>
              <w:bottom w:w="72" w:type="dxa"/>
              <w:right w:w="0" w:type="dxa"/>
            </w:tcMar>
          </w:tcPr>
          <w:p w14:paraId="3D3EFC98" w14:textId="31EF6914" w:rsidR="00913C69" w:rsidRPr="002F39BC" w:rsidRDefault="00913C69" w:rsidP="009C733D">
            <w:pPr>
              <w:pStyle w:val="TableBody"/>
              <w:rPr>
                <w:color w:val="262626" w:themeColor="text2" w:themeTint="D9"/>
              </w:rPr>
            </w:pPr>
            <w:r>
              <w:rPr>
                <w:color w:val="262626" w:themeColor="text2" w:themeTint="D9"/>
              </w:rPr>
              <w:t>CI</w:t>
            </w:r>
          </w:p>
        </w:tc>
        <w:tc>
          <w:tcPr>
            <w:tcW w:w="3251" w:type="pct"/>
            <w:tcBorders>
              <w:top w:val="dotted" w:sz="4" w:space="0" w:color="BFBFBF" w:themeColor="background1" w:themeShade="BF"/>
              <w:left w:val="nil"/>
              <w:bottom w:val="dotted" w:sz="4" w:space="0" w:color="BFBFBF" w:themeColor="background1" w:themeShade="BF"/>
              <w:right w:val="nil"/>
            </w:tcBorders>
            <w:shd w:val="clear" w:color="auto" w:fill="auto"/>
            <w:tcMar>
              <w:top w:w="72" w:type="dxa"/>
              <w:left w:w="0" w:type="dxa"/>
              <w:bottom w:w="72" w:type="dxa"/>
              <w:right w:w="0" w:type="dxa"/>
            </w:tcMar>
          </w:tcPr>
          <w:p w14:paraId="346D16F4" w14:textId="39970CFF" w:rsidR="00913C69" w:rsidRPr="002F39BC" w:rsidRDefault="00913C69" w:rsidP="009C733D">
            <w:pPr>
              <w:pStyle w:val="TableBody"/>
              <w:rPr>
                <w:color w:val="262626" w:themeColor="text2" w:themeTint="D9"/>
              </w:rPr>
            </w:pPr>
            <w:r>
              <w:rPr>
                <w:color w:val="262626" w:themeColor="text2" w:themeTint="D9"/>
              </w:rPr>
              <w:t>Confidence Interval</w:t>
            </w:r>
          </w:p>
        </w:tc>
      </w:tr>
      <w:tr w:rsidR="009C733D" w:rsidRPr="007E31AE" w14:paraId="68C4E86C" w14:textId="77777777" w:rsidTr="00BA05D8">
        <w:tc>
          <w:tcPr>
            <w:tcW w:w="1749" w:type="pct"/>
            <w:tcBorders>
              <w:top w:val="dotted" w:sz="4" w:space="0" w:color="BFBFBF" w:themeColor="background1" w:themeShade="BF"/>
              <w:left w:val="nil"/>
              <w:bottom w:val="dotted" w:sz="4" w:space="0" w:color="BFBFBF" w:themeColor="background1" w:themeShade="BF"/>
              <w:right w:val="nil"/>
            </w:tcBorders>
            <w:shd w:val="clear" w:color="auto" w:fill="auto"/>
            <w:tcMar>
              <w:top w:w="72" w:type="dxa"/>
              <w:left w:w="0" w:type="dxa"/>
              <w:bottom w:w="72" w:type="dxa"/>
              <w:right w:w="0" w:type="dxa"/>
            </w:tcMar>
          </w:tcPr>
          <w:p w14:paraId="4EB79C67" w14:textId="70437C59" w:rsidR="009C733D" w:rsidRPr="002F39BC" w:rsidRDefault="002F39BC" w:rsidP="009C733D">
            <w:pPr>
              <w:pStyle w:val="TableBody"/>
              <w:rPr>
                <w:color w:val="262626" w:themeColor="text2" w:themeTint="D9"/>
              </w:rPr>
            </w:pPr>
            <w:r w:rsidRPr="002F39BC">
              <w:rPr>
                <w:color w:val="262626" w:themeColor="text2" w:themeTint="D9"/>
              </w:rPr>
              <w:t>DCSI</w:t>
            </w:r>
          </w:p>
        </w:tc>
        <w:tc>
          <w:tcPr>
            <w:tcW w:w="3251" w:type="pct"/>
            <w:tcBorders>
              <w:top w:val="dotted" w:sz="4" w:space="0" w:color="BFBFBF" w:themeColor="background1" w:themeShade="BF"/>
              <w:left w:val="nil"/>
              <w:bottom w:val="dotted" w:sz="4" w:space="0" w:color="BFBFBF" w:themeColor="background1" w:themeShade="BF"/>
              <w:right w:val="nil"/>
            </w:tcBorders>
            <w:shd w:val="clear" w:color="auto" w:fill="auto"/>
            <w:tcMar>
              <w:top w:w="72" w:type="dxa"/>
              <w:left w:w="0" w:type="dxa"/>
              <w:bottom w:w="72" w:type="dxa"/>
              <w:right w:w="0" w:type="dxa"/>
            </w:tcMar>
          </w:tcPr>
          <w:p w14:paraId="74F7FD7F" w14:textId="6393EDB6" w:rsidR="009C733D" w:rsidRPr="002F39BC" w:rsidRDefault="002F39BC" w:rsidP="009C733D">
            <w:pPr>
              <w:pStyle w:val="TableBody"/>
              <w:rPr>
                <w:color w:val="262626" w:themeColor="text2" w:themeTint="D9"/>
                <w:szCs w:val="20"/>
              </w:rPr>
            </w:pPr>
            <w:r w:rsidRPr="002F39BC">
              <w:rPr>
                <w:color w:val="262626" w:themeColor="text2" w:themeTint="D9"/>
              </w:rPr>
              <w:t>Diabetes Co</w:t>
            </w:r>
            <w:r w:rsidR="009D7DFB">
              <w:rPr>
                <w:color w:val="262626" w:themeColor="text2" w:themeTint="D9"/>
              </w:rPr>
              <w:t>mplications</w:t>
            </w:r>
            <w:r w:rsidRPr="002F39BC">
              <w:rPr>
                <w:color w:val="262626" w:themeColor="text2" w:themeTint="D9"/>
              </w:rPr>
              <w:t xml:space="preserve"> Severity Index</w:t>
            </w:r>
          </w:p>
        </w:tc>
      </w:tr>
      <w:tr w:rsidR="00913C69" w:rsidRPr="007E31AE" w14:paraId="04899469" w14:textId="77777777" w:rsidTr="00BA05D8">
        <w:tc>
          <w:tcPr>
            <w:tcW w:w="1749" w:type="pct"/>
            <w:tcBorders>
              <w:top w:val="dotted" w:sz="4" w:space="0" w:color="BFBFBF" w:themeColor="background1" w:themeShade="BF"/>
              <w:left w:val="nil"/>
              <w:bottom w:val="dotted" w:sz="4" w:space="0" w:color="BFBFBF" w:themeColor="background1" w:themeShade="BF"/>
              <w:right w:val="nil"/>
            </w:tcBorders>
            <w:shd w:val="clear" w:color="auto" w:fill="auto"/>
            <w:tcMar>
              <w:top w:w="72" w:type="dxa"/>
              <w:left w:w="0" w:type="dxa"/>
              <w:bottom w:w="72" w:type="dxa"/>
              <w:right w:w="0" w:type="dxa"/>
            </w:tcMar>
          </w:tcPr>
          <w:p w14:paraId="3EA612F3" w14:textId="212712D1" w:rsidR="00913C69" w:rsidRPr="00BA381F" w:rsidRDefault="00913C69" w:rsidP="009C733D">
            <w:pPr>
              <w:pStyle w:val="TableBody"/>
              <w:rPr>
                <w:color w:val="262626" w:themeColor="text2" w:themeTint="D9"/>
              </w:rPr>
            </w:pPr>
            <w:r w:rsidRPr="00BA381F">
              <w:rPr>
                <w:color w:val="262626" w:themeColor="text2" w:themeTint="D9"/>
              </w:rPr>
              <w:t>HR</w:t>
            </w:r>
          </w:p>
        </w:tc>
        <w:tc>
          <w:tcPr>
            <w:tcW w:w="3251" w:type="pct"/>
            <w:tcBorders>
              <w:top w:val="dotted" w:sz="4" w:space="0" w:color="BFBFBF" w:themeColor="background1" w:themeShade="BF"/>
              <w:left w:val="nil"/>
              <w:bottom w:val="dotted" w:sz="4" w:space="0" w:color="BFBFBF" w:themeColor="background1" w:themeShade="BF"/>
              <w:right w:val="nil"/>
            </w:tcBorders>
            <w:shd w:val="clear" w:color="auto" w:fill="auto"/>
            <w:tcMar>
              <w:top w:w="72" w:type="dxa"/>
              <w:left w:w="0" w:type="dxa"/>
              <w:bottom w:w="72" w:type="dxa"/>
              <w:right w:w="0" w:type="dxa"/>
            </w:tcMar>
          </w:tcPr>
          <w:p w14:paraId="0431C61A" w14:textId="1DEAD5DD" w:rsidR="00913C69" w:rsidRPr="00BA381F" w:rsidRDefault="00913C69" w:rsidP="009C733D">
            <w:pPr>
              <w:pStyle w:val="TableBody"/>
              <w:rPr>
                <w:color w:val="262626" w:themeColor="text2" w:themeTint="D9"/>
              </w:rPr>
            </w:pPr>
            <w:r w:rsidRPr="00BA381F">
              <w:rPr>
                <w:color w:val="262626" w:themeColor="text2" w:themeTint="D9"/>
              </w:rPr>
              <w:t>Hazard Ratio</w:t>
            </w:r>
          </w:p>
        </w:tc>
      </w:tr>
      <w:tr w:rsidR="00913C69" w:rsidRPr="007E31AE" w14:paraId="181238BA" w14:textId="77777777" w:rsidTr="00BA05D8">
        <w:tc>
          <w:tcPr>
            <w:tcW w:w="1749" w:type="pct"/>
            <w:tcBorders>
              <w:top w:val="dotted" w:sz="4" w:space="0" w:color="BFBFBF" w:themeColor="background1" w:themeShade="BF"/>
              <w:left w:val="nil"/>
              <w:bottom w:val="dotted" w:sz="4" w:space="0" w:color="BFBFBF" w:themeColor="background1" w:themeShade="BF"/>
              <w:right w:val="nil"/>
            </w:tcBorders>
            <w:shd w:val="clear" w:color="auto" w:fill="auto"/>
            <w:tcMar>
              <w:top w:w="72" w:type="dxa"/>
              <w:left w:w="0" w:type="dxa"/>
              <w:bottom w:w="72" w:type="dxa"/>
              <w:right w:w="0" w:type="dxa"/>
            </w:tcMar>
          </w:tcPr>
          <w:p w14:paraId="7471A2B4" w14:textId="739C7A22" w:rsidR="00913C69" w:rsidRPr="00BA381F" w:rsidRDefault="00913C69" w:rsidP="009C733D">
            <w:pPr>
              <w:pStyle w:val="TableBody"/>
              <w:rPr>
                <w:color w:val="262626" w:themeColor="text2" w:themeTint="D9"/>
              </w:rPr>
            </w:pPr>
            <w:r w:rsidRPr="00BA381F">
              <w:rPr>
                <w:color w:val="262626" w:themeColor="text2" w:themeTint="D9"/>
              </w:rPr>
              <w:t>MCMC</w:t>
            </w:r>
          </w:p>
        </w:tc>
        <w:tc>
          <w:tcPr>
            <w:tcW w:w="3251" w:type="pct"/>
            <w:tcBorders>
              <w:top w:val="dotted" w:sz="4" w:space="0" w:color="BFBFBF" w:themeColor="background1" w:themeShade="BF"/>
              <w:left w:val="nil"/>
              <w:bottom w:val="dotted" w:sz="4" w:space="0" w:color="BFBFBF" w:themeColor="background1" w:themeShade="BF"/>
              <w:right w:val="nil"/>
            </w:tcBorders>
            <w:shd w:val="clear" w:color="auto" w:fill="auto"/>
            <w:tcMar>
              <w:top w:w="72" w:type="dxa"/>
              <w:left w:w="0" w:type="dxa"/>
              <w:bottom w:w="72" w:type="dxa"/>
              <w:right w:w="0" w:type="dxa"/>
            </w:tcMar>
          </w:tcPr>
          <w:p w14:paraId="467BD7CA" w14:textId="46F044C5" w:rsidR="00913C69" w:rsidRPr="00BA381F" w:rsidRDefault="00913C69" w:rsidP="009C733D">
            <w:pPr>
              <w:pStyle w:val="TableBody"/>
              <w:rPr>
                <w:color w:val="262626" w:themeColor="text2" w:themeTint="D9"/>
              </w:rPr>
            </w:pPr>
            <w:r w:rsidRPr="00BA381F">
              <w:rPr>
                <w:color w:val="262626" w:themeColor="text2" w:themeTint="D9"/>
              </w:rPr>
              <w:t>Markov Chain Monte Carlo</w:t>
            </w:r>
          </w:p>
        </w:tc>
      </w:tr>
      <w:tr w:rsidR="009C733D" w:rsidRPr="007E31AE" w14:paraId="5843D6F9" w14:textId="77777777" w:rsidTr="00BA05D8">
        <w:tc>
          <w:tcPr>
            <w:tcW w:w="1749" w:type="pct"/>
            <w:tcBorders>
              <w:top w:val="dotted" w:sz="4" w:space="0" w:color="BFBFBF" w:themeColor="background1" w:themeShade="BF"/>
              <w:left w:val="nil"/>
              <w:bottom w:val="dotted" w:sz="4" w:space="0" w:color="BFBFBF" w:themeColor="background1" w:themeShade="BF"/>
              <w:right w:val="nil"/>
            </w:tcBorders>
            <w:shd w:val="clear" w:color="auto" w:fill="auto"/>
            <w:tcMar>
              <w:top w:w="72" w:type="dxa"/>
              <w:left w:w="0" w:type="dxa"/>
              <w:bottom w:w="72" w:type="dxa"/>
              <w:right w:w="0" w:type="dxa"/>
            </w:tcMar>
          </w:tcPr>
          <w:p w14:paraId="06AAD77B" w14:textId="5C3569E7" w:rsidR="009C733D" w:rsidRPr="00BA381F" w:rsidRDefault="009C733D" w:rsidP="009C733D">
            <w:pPr>
              <w:pStyle w:val="TableBody"/>
              <w:rPr>
                <w:color w:val="262626" w:themeColor="text2" w:themeTint="D9"/>
              </w:rPr>
            </w:pPr>
            <w:r w:rsidRPr="00BA381F">
              <w:rPr>
                <w:color w:val="262626" w:themeColor="text2" w:themeTint="D9"/>
              </w:rPr>
              <w:t>IRB</w:t>
            </w:r>
          </w:p>
        </w:tc>
        <w:tc>
          <w:tcPr>
            <w:tcW w:w="3251" w:type="pct"/>
            <w:tcBorders>
              <w:top w:val="dotted" w:sz="4" w:space="0" w:color="BFBFBF" w:themeColor="background1" w:themeShade="BF"/>
              <w:left w:val="nil"/>
              <w:bottom w:val="dotted" w:sz="4" w:space="0" w:color="BFBFBF" w:themeColor="background1" w:themeShade="BF"/>
              <w:right w:val="nil"/>
            </w:tcBorders>
            <w:shd w:val="clear" w:color="auto" w:fill="auto"/>
            <w:tcMar>
              <w:top w:w="72" w:type="dxa"/>
              <w:left w:w="0" w:type="dxa"/>
              <w:bottom w:w="72" w:type="dxa"/>
              <w:right w:w="0" w:type="dxa"/>
            </w:tcMar>
          </w:tcPr>
          <w:p w14:paraId="63192F98" w14:textId="39C7B6B7" w:rsidR="009C733D" w:rsidRPr="00BA381F" w:rsidRDefault="009C733D" w:rsidP="009C733D">
            <w:pPr>
              <w:pStyle w:val="TableBody"/>
              <w:rPr>
                <w:color w:val="262626" w:themeColor="text2" w:themeTint="D9"/>
              </w:rPr>
            </w:pPr>
            <w:r w:rsidRPr="00BA381F">
              <w:rPr>
                <w:color w:val="262626" w:themeColor="text2" w:themeTint="D9"/>
              </w:rPr>
              <w:t>Institutional Review Board</w:t>
            </w:r>
          </w:p>
        </w:tc>
      </w:tr>
      <w:tr w:rsidR="009C733D" w:rsidRPr="007E31AE" w14:paraId="6D106211" w14:textId="77777777" w:rsidTr="00BA05D8">
        <w:tc>
          <w:tcPr>
            <w:tcW w:w="1749" w:type="pct"/>
            <w:tcBorders>
              <w:top w:val="dotted" w:sz="4" w:space="0" w:color="BFBFBF" w:themeColor="background1" w:themeShade="BF"/>
              <w:left w:val="nil"/>
              <w:bottom w:val="dotted" w:sz="4" w:space="0" w:color="BFBFBF" w:themeColor="background1" w:themeShade="BF"/>
              <w:right w:val="nil"/>
            </w:tcBorders>
            <w:shd w:val="clear" w:color="auto" w:fill="auto"/>
            <w:tcMar>
              <w:top w:w="72" w:type="dxa"/>
              <w:left w:w="0" w:type="dxa"/>
              <w:bottom w:w="72" w:type="dxa"/>
              <w:right w:w="0" w:type="dxa"/>
            </w:tcMar>
          </w:tcPr>
          <w:p w14:paraId="3BBAFD80" w14:textId="375BF00E" w:rsidR="009C733D" w:rsidRPr="00BA381F" w:rsidRDefault="009C733D" w:rsidP="009C733D">
            <w:pPr>
              <w:pStyle w:val="TableBody"/>
              <w:rPr>
                <w:color w:val="262626" w:themeColor="text2" w:themeTint="D9"/>
              </w:rPr>
            </w:pPr>
            <w:r w:rsidRPr="00BA381F">
              <w:rPr>
                <w:color w:val="262626" w:themeColor="text2" w:themeTint="D9"/>
              </w:rPr>
              <w:t>J&amp;J</w:t>
            </w:r>
          </w:p>
        </w:tc>
        <w:tc>
          <w:tcPr>
            <w:tcW w:w="3251" w:type="pct"/>
            <w:tcBorders>
              <w:top w:val="dotted" w:sz="4" w:space="0" w:color="BFBFBF" w:themeColor="background1" w:themeShade="BF"/>
              <w:left w:val="nil"/>
              <w:bottom w:val="dotted" w:sz="4" w:space="0" w:color="BFBFBF" w:themeColor="background1" w:themeShade="BF"/>
              <w:right w:val="nil"/>
            </w:tcBorders>
            <w:shd w:val="clear" w:color="auto" w:fill="auto"/>
            <w:tcMar>
              <w:top w:w="72" w:type="dxa"/>
              <w:left w:w="0" w:type="dxa"/>
              <w:bottom w:w="72" w:type="dxa"/>
              <w:right w:w="0" w:type="dxa"/>
            </w:tcMar>
          </w:tcPr>
          <w:p w14:paraId="0F9BF4F0" w14:textId="5D152060" w:rsidR="009C733D" w:rsidRPr="00BA381F" w:rsidRDefault="009C733D" w:rsidP="009C733D">
            <w:pPr>
              <w:pStyle w:val="TableBody"/>
              <w:rPr>
                <w:color w:val="262626" w:themeColor="text2" w:themeTint="D9"/>
              </w:rPr>
            </w:pPr>
            <w:r w:rsidRPr="00BA381F">
              <w:rPr>
                <w:color w:val="262626" w:themeColor="text2" w:themeTint="D9"/>
              </w:rPr>
              <w:t>Johnson &amp; Johnson</w:t>
            </w:r>
          </w:p>
        </w:tc>
      </w:tr>
    </w:tbl>
    <w:p w14:paraId="70F692E1" w14:textId="77777777" w:rsidR="0047450F" w:rsidRPr="007E31AE" w:rsidRDefault="0047450F" w:rsidP="00020080">
      <w:pPr>
        <w:pStyle w:val="Heading1"/>
        <w:rPr>
          <w:color w:val="262626" w:themeColor="text2" w:themeTint="D9"/>
        </w:rPr>
      </w:pPr>
      <w:bookmarkStart w:id="7" w:name="_Toc410060759"/>
      <w:bookmarkStart w:id="8" w:name="_Toc410063288"/>
      <w:bookmarkStart w:id="9" w:name="_Toc410063487"/>
      <w:bookmarkStart w:id="10" w:name="_Toc531364034"/>
      <w:bookmarkStart w:id="11" w:name="_Toc531868915"/>
      <w:bookmarkStart w:id="12" w:name="_Toc11925983"/>
      <w:r w:rsidRPr="007E31AE">
        <w:rPr>
          <w:color w:val="262626" w:themeColor="text2" w:themeTint="D9"/>
        </w:rPr>
        <w:t>Rationale and Background</w:t>
      </w:r>
      <w:bookmarkEnd w:id="7"/>
      <w:bookmarkEnd w:id="8"/>
      <w:bookmarkEnd w:id="9"/>
      <w:bookmarkEnd w:id="10"/>
      <w:bookmarkEnd w:id="11"/>
      <w:bookmarkEnd w:id="12"/>
      <w:r w:rsidR="00BA4053" w:rsidRPr="007E31AE">
        <w:rPr>
          <w:color w:val="262626" w:themeColor="text2" w:themeTint="D9"/>
        </w:rPr>
        <w:t xml:space="preserve"> </w:t>
      </w:r>
    </w:p>
    <w:p w14:paraId="0BFE46C4" w14:textId="1AF1771D" w:rsidR="000F65F8" w:rsidRPr="004F2CE4" w:rsidRDefault="000F65F8" w:rsidP="0013690B">
      <w:pPr>
        <w:pStyle w:val="BodyText12"/>
        <w:rPr>
          <w:rFonts w:eastAsia="Calibri"/>
          <w:noProof w:val="0"/>
          <w:color w:val="262626" w:themeColor="text2" w:themeTint="D9"/>
        </w:rPr>
      </w:pPr>
      <w:bookmarkStart w:id="13" w:name="_Hlk531875614"/>
      <w:r w:rsidRPr="004F2CE4">
        <w:rPr>
          <w:rFonts w:eastAsia="Calibri"/>
          <w:noProof w:val="0"/>
          <w:color w:val="262626" w:themeColor="text2" w:themeTint="D9"/>
        </w:rPr>
        <w:t xml:space="preserve">Propensity score matching is the most ubiquitous matching technique </w:t>
      </w:r>
      <w:r w:rsidR="00F4590D" w:rsidRPr="004F2CE4">
        <w:rPr>
          <w:rFonts w:eastAsia="Calibri"/>
          <w:noProof w:val="0"/>
          <w:color w:val="262626" w:themeColor="text2" w:themeTint="D9"/>
        </w:rPr>
        <w:t>for</w:t>
      </w:r>
      <w:r w:rsidRPr="004F2CE4">
        <w:rPr>
          <w:rFonts w:eastAsia="Calibri"/>
          <w:noProof w:val="0"/>
          <w:color w:val="262626" w:themeColor="text2" w:themeTint="D9"/>
        </w:rPr>
        <w:t xml:space="preserve"> causal inference in observational research. However, propensity score matching is susceptible to substantial bias and large variance in estimates due to limited overlap of covariate distributions between study groups</w:t>
      </w:r>
      <w:r w:rsidR="002540B0">
        <w:rPr>
          <w:rFonts w:eastAsia="Calibri"/>
          <w:noProof w:val="0"/>
          <w:color w:val="262626" w:themeColor="text2" w:themeTint="D9"/>
          <w:vertAlign w:val="superscript"/>
        </w:rPr>
        <w:t>1</w:t>
      </w:r>
      <w:r w:rsidR="00E511D9">
        <w:rPr>
          <w:rFonts w:eastAsia="Calibri"/>
          <w:noProof w:val="0"/>
          <w:color w:val="262626" w:themeColor="text2" w:themeTint="D9"/>
          <w:vertAlign w:val="superscript"/>
        </w:rPr>
        <w:t>,2</w:t>
      </w:r>
      <w:r w:rsidRPr="004F2CE4">
        <w:rPr>
          <w:rFonts w:eastAsia="Calibri"/>
          <w:noProof w:val="0"/>
          <w:color w:val="262626" w:themeColor="text2" w:themeTint="D9"/>
        </w:rPr>
        <w:t xml:space="preserve">. Furthermore, </w:t>
      </w:r>
      <w:r w:rsidR="00204A01" w:rsidRPr="004F2CE4">
        <w:rPr>
          <w:rFonts w:eastAsia="Calibri"/>
          <w:noProof w:val="0"/>
          <w:color w:val="262626" w:themeColor="text2" w:themeTint="D9"/>
        </w:rPr>
        <w:t xml:space="preserve">the number of matching covariates used may be restricted to avoid </w:t>
      </w:r>
      <w:r w:rsidRPr="004F2CE4">
        <w:rPr>
          <w:rFonts w:eastAsia="Calibri"/>
          <w:noProof w:val="0"/>
          <w:color w:val="262626" w:themeColor="text2" w:themeTint="D9"/>
        </w:rPr>
        <w:t>potential model over</w:t>
      </w:r>
      <w:r w:rsidR="00204A01" w:rsidRPr="004F2CE4">
        <w:rPr>
          <w:rFonts w:eastAsia="Calibri"/>
          <w:noProof w:val="0"/>
          <w:color w:val="262626" w:themeColor="text2" w:themeTint="D9"/>
        </w:rPr>
        <w:t>-</w:t>
      </w:r>
      <w:r w:rsidRPr="004F2CE4">
        <w:rPr>
          <w:rFonts w:eastAsia="Calibri"/>
          <w:noProof w:val="0"/>
          <w:color w:val="262626" w:themeColor="text2" w:themeTint="D9"/>
        </w:rPr>
        <w:t>parameterization</w:t>
      </w:r>
      <w:r w:rsidR="00E511D9">
        <w:rPr>
          <w:rFonts w:eastAsia="Calibri"/>
          <w:noProof w:val="0"/>
          <w:color w:val="262626" w:themeColor="text2" w:themeTint="D9"/>
          <w:vertAlign w:val="superscript"/>
        </w:rPr>
        <w:t>3</w:t>
      </w:r>
      <w:r w:rsidR="00204A01" w:rsidRPr="004F2CE4">
        <w:rPr>
          <w:rFonts w:eastAsia="Calibri"/>
          <w:noProof w:val="0"/>
          <w:color w:val="262626" w:themeColor="text2" w:themeTint="D9"/>
        </w:rPr>
        <w:t>.</w:t>
      </w:r>
      <w:r w:rsidR="003D6FA9" w:rsidRPr="004F2CE4">
        <w:rPr>
          <w:rFonts w:eastAsia="Calibri"/>
          <w:noProof w:val="0"/>
          <w:color w:val="262626" w:themeColor="text2" w:themeTint="D9"/>
        </w:rPr>
        <w:t xml:space="preserve"> These limitations are especially pronounced in studies including small sample sizes.</w:t>
      </w:r>
    </w:p>
    <w:p w14:paraId="2397E4AE" w14:textId="5A11B91D" w:rsidR="003D6FA9" w:rsidRPr="004F2CE4" w:rsidRDefault="003D6FA9" w:rsidP="00114840">
      <w:pPr>
        <w:pStyle w:val="BodyText12"/>
        <w:rPr>
          <w:rFonts w:eastAsia="Calibri"/>
          <w:noProof w:val="0"/>
          <w:color w:val="262626" w:themeColor="text2" w:themeTint="D9"/>
        </w:rPr>
      </w:pPr>
      <w:r w:rsidRPr="004F2CE4">
        <w:rPr>
          <w:rFonts w:eastAsia="Calibri"/>
          <w:noProof w:val="0"/>
          <w:color w:val="262626" w:themeColor="text2" w:themeTint="D9"/>
        </w:rPr>
        <w:t>A novel matching technique, cardinality matching, uses recent advancements in integer programming to find the largest sample size meeting a set of prespecified balance criterion</w:t>
      </w:r>
      <w:r w:rsidR="0098513A" w:rsidRPr="004F2CE4">
        <w:rPr>
          <w:rFonts w:eastAsia="Calibri"/>
          <w:noProof w:val="0"/>
          <w:color w:val="262626" w:themeColor="text2" w:themeTint="D9"/>
        </w:rPr>
        <w:t xml:space="preserve"> thereby overcoming </w:t>
      </w:r>
      <w:r w:rsidR="008C1356" w:rsidRPr="004F2CE4">
        <w:rPr>
          <w:rFonts w:eastAsia="Calibri"/>
          <w:noProof w:val="0"/>
          <w:color w:val="262626" w:themeColor="text2" w:themeTint="D9"/>
        </w:rPr>
        <w:t xml:space="preserve">the </w:t>
      </w:r>
      <w:r w:rsidR="0098513A" w:rsidRPr="004F2CE4">
        <w:rPr>
          <w:rFonts w:eastAsia="Calibri"/>
          <w:noProof w:val="0"/>
          <w:color w:val="262626" w:themeColor="text2" w:themeTint="D9"/>
        </w:rPr>
        <w:t>potential limitations of propensity score matching</w:t>
      </w:r>
      <w:r w:rsidRPr="004F2CE4">
        <w:rPr>
          <w:rFonts w:eastAsia="Calibri"/>
          <w:noProof w:val="0"/>
          <w:color w:val="262626" w:themeColor="text2" w:themeTint="D9"/>
        </w:rPr>
        <w:t>.</w:t>
      </w:r>
      <w:r w:rsidR="00114840" w:rsidRPr="004F2CE4">
        <w:rPr>
          <w:rFonts w:eastAsia="Calibri"/>
          <w:noProof w:val="0"/>
          <w:color w:val="262626" w:themeColor="text2" w:themeTint="D9"/>
        </w:rPr>
        <w:t xml:space="preserve"> </w:t>
      </w:r>
      <w:r w:rsidRPr="004F2CE4">
        <w:rPr>
          <w:rFonts w:eastAsia="Calibri"/>
          <w:noProof w:val="0"/>
          <w:color w:val="262626" w:themeColor="text2" w:themeTint="D9"/>
        </w:rPr>
        <w:t xml:space="preserve">For instance, investigators may prespecify </w:t>
      </w:r>
      <w:r w:rsidR="00114840" w:rsidRPr="004F2CE4">
        <w:rPr>
          <w:rFonts w:eastAsia="Calibri"/>
          <w:noProof w:val="0"/>
          <w:color w:val="262626" w:themeColor="text2" w:themeTint="D9"/>
        </w:rPr>
        <w:t xml:space="preserve">exact marginal distributional balance or </w:t>
      </w:r>
      <w:r w:rsidR="00685081" w:rsidRPr="004F2CE4">
        <w:rPr>
          <w:rFonts w:eastAsia="Calibri"/>
          <w:noProof w:val="0"/>
          <w:color w:val="262626" w:themeColor="text2" w:themeTint="D9"/>
        </w:rPr>
        <w:t xml:space="preserve">a </w:t>
      </w:r>
      <w:r w:rsidR="00114840" w:rsidRPr="004F2CE4">
        <w:rPr>
          <w:rFonts w:eastAsia="Calibri"/>
          <w:noProof w:val="0"/>
          <w:color w:val="262626" w:themeColor="text2" w:themeTint="D9"/>
        </w:rPr>
        <w:t xml:space="preserve">maximum standardized mean difference of matching covariates between study groups. Cardinality matching also permits for the specification of a target </w:t>
      </w:r>
      <w:proofErr w:type="spellStart"/>
      <w:r w:rsidR="00114840" w:rsidRPr="004F2CE4">
        <w:rPr>
          <w:rFonts w:eastAsia="Calibri"/>
          <w:noProof w:val="0"/>
          <w:color w:val="262626" w:themeColor="text2" w:themeTint="D9"/>
        </w:rPr>
        <w:t>estimand</w:t>
      </w:r>
      <w:proofErr w:type="spellEnd"/>
      <w:r w:rsidR="00114840" w:rsidRPr="004F2CE4">
        <w:rPr>
          <w:rFonts w:eastAsia="Calibri"/>
          <w:noProof w:val="0"/>
          <w:color w:val="262626" w:themeColor="text2" w:themeTint="D9"/>
        </w:rPr>
        <w:t xml:space="preserve"> allowing for the estimation of average treatment effects in target populations (e.g., average treatment effect on the controls [ATC])</w:t>
      </w:r>
      <w:r w:rsidR="00E511D9">
        <w:rPr>
          <w:rFonts w:eastAsia="Calibri"/>
          <w:noProof w:val="0"/>
          <w:color w:val="262626" w:themeColor="text2" w:themeTint="D9"/>
          <w:vertAlign w:val="superscript"/>
        </w:rPr>
        <w:t>4</w:t>
      </w:r>
      <w:r w:rsidR="00114840" w:rsidRPr="004F2CE4">
        <w:rPr>
          <w:rFonts w:eastAsia="Calibri"/>
          <w:noProof w:val="0"/>
          <w:color w:val="262626" w:themeColor="text2" w:themeTint="D9"/>
        </w:rPr>
        <w:t>.</w:t>
      </w:r>
    </w:p>
    <w:p w14:paraId="213FE7C9" w14:textId="28E73A7C" w:rsidR="001B3E78" w:rsidRPr="004F2CE4" w:rsidRDefault="00F4590D" w:rsidP="001B3E78">
      <w:pPr>
        <w:pStyle w:val="BodyText12"/>
        <w:rPr>
          <w:rFonts w:eastAsia="Calibri"/>
          <w:noProof w:val="0"/>
          <w:color w:val="262626" w:themeColor="text2" w:themeTint="D9"/>
        </w:rPr>
      </w:pPr>
      <w:r w:rsidRPr="004F2CE4">
        <w:rPr>
          <w:rFonts w:eastAsia="Calibri"/>
          <w:noProof w:val="0"/>
          <w:color w:val="262626" w:themeColor="text2" w:themeTint="D9"/>
        </w:rPr>
        <w:t xml:space="preserve">In a recent study, </w:t>
      </w:r>
      <w:proofErr w:type="spellStart"/>
      <w:r w:rsidRPr="004F2CE4">
        <w:rPr>
          <w:rFonts w:eastAsia="Calibri"/>
          <w:noProof w:val="0"/>
          <w:color w:val="262626" w:themeColor="text2" w:themeTint="D9"/>
        </w:rPr>
        <w:t>Suchard</w:t>
      </w:r>
      <w:proofErr w:type="spellEnd"/>
      <w:r w:rsidRPr="004F2CE4">
        <w:rPr>
          <w:rFonts w:eastAsia="Calibri"/>
          <w:noProof w:val="0"/>
          <w:color w:val="262626" w:themeColor="text2" w:themeTint="D9"/>
        </w:rPr>
        <w:t xml:space="preserve"> et al. describe a comprehensive framework to perform large scale analyses in observational research. </w:t>
      </w:r>
      <w:r w:rsidR="00685081" w:rsidRPr="004F2CE4">
        <w:rPr>
          <w:rFonts w:eastAsia="Calibri"/>
          <w:noProof w:val="0"/>
          <w:color w:val="262626" w:themeColor="text2" w:themeTint="D9"/>
        </w:rPr>
        <w:t>T</w:t>
      </w:r>
      <w:r w:rsidRPr="004F2CE4">
        <w:rPr>
          <w:rFonts w:eastAsia="Calibri"/>
          <w:noProof w:val="0"/>
          <w:color w:val="262626" w:themeColor="text2" w:themeTint="D9"/>
        </w:rPr>
        <w:t xml:space="preserve">he authors </w:t>
      </w:r>
      <w:r w:rsidR="00D27A01" w:rsidRPr="004F2CE4">
        <w:rPr>
          <w:rFonts w:eastAsia="Calibri"/>
          <w:noProof w:val="0"/>
          <w:color w:val="262626" w:themeColor="text2" w:themeTint="D9"/>
        </w:rPr>
        <w:t>apply this framework to perform a comprehensive comparative effectiveness and safety study of first-line antihypertensive drug classes</w:t>
      </w:r>
      <w:r w:rsidR="008B64D4" w:rsidRPr="004F2CE4">
        <w:rPr>
          <w:rFonts w:eastAsia="Calibri"/>
          <w:noProof w:val="0"/>
          <w:color w:val="262626" w:themeColor="text2" w:themeTint="D9"/>
        </w:rPr>
        <w:t>,</w:t>
      </w:r>
      <w:r w:rsidR="001B3E78" w:rsidRPr="004F2CE4">
        <w:rPr>
          <w:rFonts w:eastAsia="Calibri"/>
          <w:noProof w:val="0"/>
          <w:color w:val="262626" w:themeColor="text2" w:themeTint="D9"/>
        </w:rPr>
        <w:t xml:space="preserve"> </w:t>
      </w:r>
      <w:r w:rsidR="008B64D4" w:rsidRPr="004F2CE4">
        <w:rPr>
          <w:rFonts w:eastAsia="Calibri"/>
          <w:noProof w:val="0"/>
          <w:color w:val="262626" w:themeColor="text2" w:themeTint="D9"/>
        </w:rPr>
        <w:t xml:space="preserve">including a comparison of angiotensin converting enzyme inhibitors (ACEI) vs. thiazide </w:t>
      </w:r>
      <w:r w:rsidR="001B358F" w:rsidRPr="004F2CE4">
        <w:rPr>
          <w:rFonts w:eastAsia="Calibri"/>
          <w:noProof w:val="0"/>
          <w:color w:val="262626" w:themeColor="text2" w:themeTint="D9"/>
        </w:rPr>
        <w:t>or</w:t>
      </w:r>
      <w:r w:rsidR="008B64D4" w:rsidRPr="004F2CE4">
        <w:rPr>
          <w:rFonts w:eastAsia="Calibri"/>
          <w:noProof w:val="0"/>
          <w:color w:val="262626" w:themeColor="text2" w:themeTint="D9"/>
        </w:rPr>
        <w:t xml:space="preserve"> thiazide-like diuretic</w:t>
      </w:r>
      <w:r w:rsidR="00D227C2">
        <w:rPr>
          <w:rFonts w:eastAsia="Calibri"/>
          <w:noProof w:val="0"/>
          <w:color w:val="262626" w:themeColor="text2" w:themeTint="D9"/>
        </w:rPr>
        <w:t xml:space="preserve"> monotherapy</w:t>
      </w:r>
      <w:r w:rsidR="008B64D4" w:rsidRPr="004F2CE4">
        <w:rPr>
          <w:rFonts w:eastAsia="Calibri"/>
          <w:noProof w:val="0"/>
          <w:color w:val="262626" w:themeColor="text2" w:themeTint="D9"/>
        </w:rPr>
        <w:t xml:space="preserve"> for the safety outcome of angioedema.</w:t>
      </w:r>
      <w:r w:rsidR="00342CD9" w:rsidRPr="004F2CE4">
        <w:rPr>
          <w:rFonts w:eastAsia="Calibri"/>
          <w:noProof w:val="0"/>
          <w:color w:val="262626" w:themeColor="text2" w:themeTint="D9"/>
        </w:rPr>
        <w:t xml:space="preserve"> Potential pitfalls of observational research, such as residual confounding, are addressed by the framework through large-scale propensity adjustment and </w:t>
      </w:r>
      <w:r w:rsidR="006C55E6" w:rsidRPr="004F2CE4">
        <w:rPr>
          <w:rFonts w:eastAsia="Calibri"/>
          <w:noProof w:val="0"/>
          <w:color w:val="262626" w:themeColor="text2" w:themeTint="D9"/>
        </w:rPr>
        <w:t>negative control outcome experiments</w:t>
      </w:r>
      <w:r w:rsidR="002540B0">
        <w:rPr>
          <w:rFonts w:eastAsia="Calibri"/>
          <w:noProof w:val="0"/>
          <w:color w:val="262626" w:themeColor="text2" w:themeTint="D9"/>
          <w:vertAlign w:val="superscript"/>
        </w:rPr>
        <w:t>5</w:t>
      </w:r>
      <w:r w:rsidR="006C55E6" w:rsidRPr="004F2CE4">
        <w:rPr>
          <w:rFonts w:eastAsia="Calibri"/>
          <w:noProof w:val="0"/>
          <w:color w:val="262626" w:themeColor="text2" w:themeTint="D9"/>
        </w:rPr>
        <w:t>.</w:t>
      </w:r>
    </w:p>
    <w:p w14:paraId="4EA7117D" w14:textId="52B0BF89" w:rsidR="006C55E6" w:rsidRPr="004F2CE4" w:rsidRDefault="006C55E6" w:rsidP="001B3E78">
      <w:pPr>
        <w:pStyle w:val="BodyText12"/>
        <w:rPr>
          <w:rFonts w:eastAsia="Calibri"/>
          <w:noProof w:val="0"/>
          <w:color w:val="auto"/>
        </w:rPr>
      </w:pPr>
      <w:r w:rsidRPr="004F2CE4">
        <w:rPr>
          <w:rFonts w:eastAsia="Calibri"/>
          <w:noProof w:val="0"/>
          <w:color w:val="262626" w:themeColor="text2" w:themeTint="D9"/>
        </w:rPr>
        <w:t xml:space="preserve">The purpose of this study is to compare the performance of propensity score and cardinality matching </w:t>
      </w:r>
      <w:r w:rsidR="004F2CE4" w:rsidRPr="004F2CE4">
        <w:rPr>
          <w:rFonts w:eastAsia="Calibri"/>
          <w:noProof w:val="0"/>
          <w:color w:val="262626" w:themeColor="text2" w:themeTint="D9"/>
        </w:rPr>
        <w:t xml:space="preserve">at various sample sizes and parameter settings </w:t>
      </w:r>
      <w:r w:rsidRPr="004F2CE4">
        <w:rPr>
          <w:rFonts w:eastAsia="Calibri"/>
          <w:noProof w:val="0"/>
          <w:color w:val="262626" w:themeColor="text2" w:themeTint="D9"/>
        </w:rPr>
        <w:t xml:space="preserve">in </w:t>
      </w:r>
      <w:r w:rsidR="00CA77B9" w:rsidRPr="004F2CE4">
        <w:rPr>
          <w:rFonts w:eastAsia="Calibri"/>
          <w:noProof w:val="0"/>
          <w:color w:val="262626" w:themeColor="text2" w:themeTint="D9"/>
        </w:rPr>
        <w:t xml:space="preserve">the </w:t>
      </w:r>
      <w:r w:rsidRPr="004F2CE4">
        <w:rPr>
          <w:rFonts w:eastAsia="Calibri"/>
          <w:noProof w:val="0"/>
          <w:color w:val="262626" w:themeColor="text2" w:themeTint="D9"/>
        </w:rPr>
        <w:t>context of a safety study of</w:t>
      </w:r>
      <w:r w:rsidR="004A0C94" w:rsidRPr="004F2CE4">
        <w:rPr>
          <w:rFonts w:eastAsia="Calibri"/>
          <w:noProof w:val="0"/>
          <w:color w:val="262626" w:themeColor="text2" w:themeTint="D9"/>
        </w:rPr>
        <w:t xml:space="preserve"> angioedema among</w:t>
      </w:r>
      <w:r w:rsidRPr="004F2CE4">
        <w:rPr>
          <w:rFonts w:eastAsia="Calibri"/>
          <w:noProof w:val="0"/>
          <w:color w:val="262626" w:themeColor="text2" w:themeTint="D9"/>
        </w:rPr>
        <w:t xml:space="preserve"> new users of ACEI vs. thiazide </w:t>
      </w:r>
      <w:r w:rsidR="00CA77B9" w:rsidRPr="004F2CE4">
        <w:rPr>
          <w:rFonts w:eastAsia="Calibri"/>
          <w:noProof w:val="0"/>
          <w:color w:val="262626" w:themeColor="text2" w:themeTint="D9"/>
        </w:rPr>
        <w:t xml:space="preserve">or thiazide-like diuretic </w:t>
      </w:r>
      <w:r w:rsidR="004A0C94" w:rsidRPr="004F2CE4">
        <w:rPr>
          <w:rFonts w:eastAsia="Calibri"/>
          <w:noProof w:val="0"/>
          <w:color w:val="262626" w:themeColor="text2" w:themeTint="D9"/>
        </w:rPr>
        <w:t>monotherapy</w:t>
      </w:r>
      <w:r w:rsidR="004F2CE4" w:rsidRPr="004F2CE4">
        <w:rPr>
          <w:rFonts w:eastAsia="Calibri"/>
          <w:noProof w:val="0"/>
          <w:color w:val="262626" w:themeColor="text2" w:themeTint="D9"/>
        </w:rPr>
        <w:t xml:space="preserve"> applying the framework </w:t>
      </w:r>
      <w:proofErr w:type="spellStart"/>
      <w:r w:rsidR="004F2CE4" w:rsidRPr="004F2CE4">
        <w:rPr>
          <w:rFonts w:eastAsia="Calibri"/>
          <w:noProof w:val="0"/>
          <w:color w:val="262626" w:themeColor="text2" w:themeTint="D9"/>
        </w:rPr>
        <w:t>setforth</w:t>
      </w:r>
      <w:proofErr w:type="spellEnd"/>
      <w:r w:rsidR="004F2CE4" w:rsidRPr="004F2CE4">
        <w:rPr>
          <w:rFonts w:eastAsia="Calibri"/>
          <w:noProof w:val="0"/>
          <w:color w:val="262626" w:themeColor="text2" w:themeTint="D9"/>
        </w:rPr>
        <w:t xml:space="preserve"> by </w:t>
      </w:r>
      <w:proofErr w:type="spellStart"/>
      <w:r w:rsidR="004F2CE4" w:rsidRPr="004F2CE4">
        <w:rPr>
          <w:rFonts w:eastAsia="Calibri"/>
          <w:noProof w:val="0"/>
          <w:color w:val="auto"/>
        </w:rPr>
        <w:t>Suchard</w:t>
      </w:r>
      <w:proofErr w:type="spellEnd"/>
      <w:r w:rsidR="004F2CE4" w:rsidRPr="004F2CE4">
        <w:rPr>
          <w:rFonts w:eastAsia="Calibri"/>
          <w:noProof w:val="0"/>
          <w:color w:val="auto"/>
        </w:rPr>
        <w:t xml:space="preserve"> et al. Performance of propensity score and cardinality matching will be assessed based on post-match sample size, balance of covariate candidates and matching covariates, and residual confounding.</w:t>
      </w:r>
    </w:p>
    <w:p w14:paraId="123D7D2B" w14:textId="27AA6311" w:rsidR="0047450F" w:rsidRDefault="0047450F" w:rsidP="00020080">
      <w:pPr>
        <w:pStyle w:val="Heading1"/>
        <w:rPr>
          <w:ins w:id="14" w:author="Fortin, Stephen [JJCUS Non-J&amp;J]" w:date="2019-05-16T15:29:00Z"/>
          <w:color w:val="262626" w:themeColor="text2" w:themeTint="D9"/>
        </w:rPr>
      </w:pPr>
      <w:bookmarkStart w:id="15" w:name="_Toc531364035"/>
      <w:bookmarkStart w:id="16" w:name="_Toc531868916"/>
      <w:bookmarkStart w:id="17" w:name="_Toc11925984"/>
      <w:bookmarkEnd w:id="13"/>
      <w:r w:rsidRPr="007E31AE">
        <w:rPr>
          <w:color w:val="262626" w:themeColor="text2" w:themeTint="D9"/>
        </w:rPr>
        <w:lastRenderedPageBreak/>
        <w:t xml:space="preserve">Research Questions and </w:t>
      </w:r>
      <w:bookmarkEnd w:id="15"/>
      <w:bookmarkEnd w:id="16"/>
      <w:r w:rsidR="00AB75E9" w:rsidRPr="007E31AE">
        <w:rPr>
          <w:color w:val="262626" w:themeColor="text2" w:themeTint="D9"/>
        </w:rPr>
        <w:t>Objectives</w:t>
      </w:r>
      <w:bookmarkEnd w:id="17"/>
    </w:p>
    <w:p w14:paraId="358E2948" w14:textId="31709FC2" w:rsidR="00806929" w:rsidRPr="00F51068" w:rsidRDefault="00806929" w:rsidP="00806929">
      <w:pPr>
        <w:ind w:left="864"/>
        <w:rPr>
          <w:color w:val="262626" w:themeColor="text2" w:themeTint="D9"/>
          <w:sz w:val="21"/>
          <w:szCs w:val="21"/>
        </w:rPr>
      </w:pPr>
      <w:r w:rsidRPr="00F51068">
        <w:rPr>
          <w:color w:val="262626" w:themeColor="text2" w:themeTint="D9"/>
          <w:sz w:val="21"/>
          <w:szCs w:val="21"/>
        </w:rPr>
        <w:t xml:space="preserve">All research questions and objectives will be addressed </w:t>
      </w:r>
      <w:r w:rsidR="00F51068" w:rsidRPr="00F51068">
        <w:rPr>
          <w:color w:val="262626" w:themeColor="text2" w:themeTint="D9"/>
          <w:sz w:val="21"/>
          <w:szCs w:val="21"/>
        </w:rPr>
        <w:t xml:space="preserve">in the context of a retrospective, observational study comparing </w:t>
      </w:r>
      <w:r w:rsidR="00A41E55">
        <w:rPr>
          <w:color w:val="262626" w:themeColor="text2" w:themeTint="D9"/>
          <w:sz w:val="21"/>
          <w:szCs w:val="21"/>
        </w:rPr>
        <w:t>the safety outcome of angioedema</w:t>
      </w:r>
      <w:r w:rsidR="00F51068" w:rsidRPr="00F51068">
        <w:rPr>
          <w:color w:val="262626" w:themeColor="text2" w:themeTint="D9"/>
          <w:sz w:val="21"/>
          <w:szCs w:val="21"/>
        </w:rPr>
        <w:t xml:space="preserve"> </w:t>
      </w:r>
      <w:r w:rsidR="0092478C">
        <w:rPr>
          <w:color w:val="262626" w:themeColor="text2" w:themeTint="D9"/>
          <w:sz w:val="21"/>
          <w:szCs w:val="21"/>
        </w:rPr>
        <w:t>between</w:t>
      </w:r>
      <w:r w:rsidR="00F51068" w:rsidRPr="00F51068">
        <w:rPr>
          <w:color w:val="262626" w:themeColor="text2" w:themeTint="D9"/>
          <w:sz w:val="21"/>
          <w:szCs w:val="21"/>
        </w:rPr>
        <w:t xml:space="preserve"> </w:t>
      </w:r>
      <w:r w:rsidR="00A41E55">
        <w:rPr>
          <w:color w:val="262626" w:themeColor="text2" w:themeTint="D9"/>
          <w:sz w:val="21"/>
          <w:szCs w:val="21"/>
        </w:rPr>
        <w:t>new users of</w:t>
      </w:r>
      <w:r w:rsidR="00F51068" w:rsidRPr="00F51068">
        <w:rPr>
          <w:color w:val="262626" w:themeColor="text2" w:themeTint="D9"/>
          <w:sz w:val="21"/>
          <w:szCs w:val="21"/>
        </w:rPr>
        <w:t xml:space="preserve"> ACEI vs. thiazide </w:t>
      </w:r>
      <w:r w:rsidR="00F26EB7">
        <w:rPr>
          <w:color w:val="262626" w:themeColor="text2" w:themeTint="D9"/>
          <w:sz w:val="21"/>
          <w:szCs w:val="21"/>
        </w:rPr>
        <w:t xml:space="preserve">or thiazide-like diuretic </w:t>
      </w:r>
      <w:r w:rsidR="00F51068" w:rsidRPr="00F51068">
        <w:rPr>
          <w:color w:val="262626" w:themeColor="text2" w:themeTint="D9"/>
          <w:sz w:val="21"/>
          <w:szCs w:val="21"/>
        </w:rPr>
        <w:t>monotherapy</w:t>
      </w:r>
      <w:r w:rsidR="00515942">
        <w:rPr>
          <w:color w:val="262626" w:themeColor="text2" w:themeTint="D9"/>
          <w:sz w:val="21"/>
          <w:szCs w:val="21"/>
        </w:rPr>
        <w:t xml:space="preserve"> diagnosed with hypertension</w:t>
      </w:r>
      <w:r w:rsidR="00D305A3">
        <w:rPr>
          <w:color w:val="262626" w:themeColor="text2" w:themeTint="D9"/>
          <w:sz w:val="21"/>
          <w:szCs w:val="21"/>
        </w:rPr>
        <w:t xml:space="preserve"> </w:t>
      </w:r>
      <w:r w:rsidR="00F51068" w:rsidRPr="00F51068">
        <w:rPr>
          <w:color w:val="262626" w:themeColor="text2" w:themeTint="D9"/>
          <w:sz w:val="21"/>
          <w:szCs w:val="21"/>
        </w:rPr>
        <w:t>in a real-world setting.</w:t>
      </w:r>
    </w:p>
    <w:p w14:paraId="5BF7906B" w14:textId="77777777" w:rsidR="0047450F" w:rsidRPr="007E31AE" w:rsidRDefault="00345D2F" w:rsidP="00923FA5">
      <w:pPr>
        <w:pStyle w:val="Heading2"/>
        <w:rPr>
          <w:color w:val="262626" w:themeColor="text2" w:themeTint="D9"/>
        </w:rPr>
      </w:pPr>
      <w:bookmarkStart w:id="18" w:name="_Toc410060761"/>
      <w:bookmarkStart w:id="19" w:name="_Toc410063290"/>
      <w:bookmarkStart w:id="20" w:name="_Toc410063489"/>
      <w:bookmarkStart w:id="21" w:name="_Toc531364036"/>
      <w:bookmarkStart w:id="22" w:name="_Toc531868917"/>
      <w:bookmarkStart w:id="23" w:name="_Toc11925985"/>
      <w:r w:rsidRPr="007E31AE">
        <w:rPr>
          <w:color w:val="262626" w:themeColor="text2" w:themeTint="D9"/>
        </w:rPr>
        <w:t>Research Question</w:t>
      </w:r>
      <w:bookmarkEnd w:id="18"/>
      <w:bookmarkEnd w:id="19"/>
      <w:bookmarkEnd w:id="20"/>
      <w:bookmarkEnd w:id="21"/>
      <w:bookmarkEnd w:id="22"/>
      <w:bookmarkEnd w:id="23"/>
    </w:p>
    <w:p w14:paraId="1342F0BD" w14:textId="6F2A15B9" w:rsidR="00BC3711" w:rsidRDefault="00BC3711" w:rsidP="00FF1C6A">
      <w:pPr>
        <w:pStyle w:val="BodyText12"/>
        <w:rPr>
          <w:noProof w:val="0"/>
          <w:color w:val="262626" w:themeColor="text2" w:themeTint="D9"/>
        </w:rPr>
      </w:pPr>
      <w:bookmarkStart w:id="24" w:name="_Toc410060762"/>
      <w:bookmarkStart w:id="25" w:name="_Toc410063291"/>
      <w:bookmarkStart w:id="26" w:name="_Toc410063490"/>
      <w:r>
        <w:rPr>
          <w:noProof w:val="0"/>
          <w:color w:val="262626" w:themeColor="text2" w:themeTint="D9"/>
        </w:rPr>
        <w:t>How does cardinality matching perform in controlling for potential confounding as compared to propensity score matching?</w:t>
      </w:r>
    </w:p>
    <w:p w14:paraId="2B49661D" w14:textId="77777777" w:rsidR="0047450F" w:rsidRPr="007E31AE" w:rsidRDefault="009C030A" w:rsidP="00923FA5">
      <w:pPr>
        <w:pStyle w:val="Heading2"/>
        <w:rPr>
          <w:color w:val="262626" w:themeColor="text2" w:themeTint="D9"/>
        </w:rPr>
      </w:pPr>
      <w:bookmarkStart w:id="27" w:name="_Toc11925986"/>
      <w:r w:rsidRPr="007E31AE">
        <w:rPr>
          <w:color w:val="262626" w:themeColor="text2" w:themeTint="D9"/>
        </w:rPr>
        <w:t xml:space="preserve">Research </w:t>
      </w:r>
      <w:r w:rsidR="00AB75E9" w:rsidRPr="007E31AE">
        <w:rPr>
          <w:color w:val="262626" w:themeColor="text2" w:themeTint="D9"/>
        </w:rPr>
        <w:t>Objectives</w:t>
      </w:r>
      <w:bookmarkEnd w:id="27"/>
    </w:p>
    <w:p w14:paraId="6ADD7AFB" w14:textId="4B18BFBD" w:rsidR="00D300CB" w:rsidRDefault="00D300CB" w:rsidP="00525AFF">
      <w:pPr>
        <w:pStyle w:val="BodyText12"/>
        <w:rPr>
          <w:noProof w:val="0"/>
          <w:color w:val="262626" w:themeColor="text2" w:themeTint="D9"/>
        </w:rPr>
      </w:pPr>
      <w:bookmarkStart w:id="28" w:name="_Toc531869709"/>
      <w:r>
        <w:rPr>
          <w:noProof w:val="0"/>
          <w:color w:val="262626" w:themeColor="text2" w:themeTint="D9"/>
        </w:rPr>
        <w:t xml:space="preserve">To assess the </w:t>
      </w:r>
      <w:r w:rsidR="00BC3711">
        <w:rPr>
          <w:noProof w:val="0"/>
          <w:color w:val="262626" w:themeColor="text2" w:themeTint="D9"/>
        </w:rPr>
        <w:t xml:space="preserve">performance of </w:t>
      </w:r>
      <w:r>
        <w:rPr>
          <w:noProof w:val="0"/>
          <w:color w:val="262626" w:themeColor="text2" w:themeTint="D9"/>
        </w:rPr>
        <w:t xml:space="preserve">cardinality matching and propensity score matching </w:t>
      </w:r>
      <w:r w:rsidR="004235FD">
        <w:rPr>
          <w:noProof w:val="0"/>
          <w:color w:val="262626" w:themeColor="text2" w:themeTint="D9"/>
        </w:rPr>
        <w:t xml:space="preserve">in controlling </w:t>
      </w:r>
      <w:r>
        <w:rPr>
          <w:noProof w:val="0"/>
          <w:color w:val="262626" w:themeColor="text2" w:themeTint="D9"/>
        </w:rPr>
        <w:t xml:space="preserve">for </w:t>
      </w:r>
      <w:r w:rsidR="00FE2C67">
        <w:rPr>
          <w:noProof w:val="0"/>
          <w:color w:val="262626" w:themeColor="text2" w:themeTint="D9"/>
        </w:rPr>
        <w:t xml:space="preserve">potential </w:t>
      </w:r>
      <w:r>
        <w:rPr>
          <w:noProof w:val="0"/>
          <w:color w:val="262626" w:themeColor="text2" w:themeTint="D9"/>
        </w:rPr>
        <w:t>confounding</w:t>
      </w:r>
      <w:r w:rsidR="003F2264">
        <w:rPr>
          <w:noProof w:val="0"/>
          <w:color w:val="262626" w:themeColor="text2" w:themeTint="D9"/>
        </w:rPr>
        <w:t>.</w:t>
      </w:r>
      <w:r w:rsidR="00BC3711">
        <w:rPr>
          <w:noProof w:val="0"/>
          <w:color w:val="262626" w:themeColor="text2" w:themeTint="D9"/>
        </w:rPr>
        <w:t xml:space="preserve"> To determine the impact of sample size on the performance of cardinality matching and propensity score matching.</w:t>
      </w:r>
    </w:p>
    <w:p w14:paraId="44B5748C" w14:textId="7A86F7BB" w:rsidR="009C030A" w:rsidRDefault="009C030A" w:rsidP="00923FA5">
      <w:pPr>
        <w:pStyle w:val="Heading3"/>
        <w:rPr>
          <w:color w:val="262626" w:themeColor="text2" w:themeTint="D9"/>
        </w:rPr>
      </w:pPr>
      <w:bookmarkStart w:id="29" w:name="_Toc11925987"/>
      <w:r w:rsidRPr="007E31AE">
        <w:rPr>
          <w:color w:val="262626" w:themeColor="text2" w:themeTint="D9"/>
        </w:rPr>
        <w:t>Primary objective(s):</w:t>
      </w:r>
      <w:bookmarkEnd w:id="29"/>
    </w:p>
    <w:p w14:paraId="52D607B5" w14:textId="6BB1503C" w:rsidR="00561E58" w:rsidRDefault="00561E58" w:rsidP="00B71F88">
      <w:pPr>
        <w:ind w:left="864"/>
        <w:rPr>
          <w:color w:val="262626" w:themeColor="text2" w:themeTint="D9"/>
          <w:sz w:val="21"/>
          <w:szCs w:val="21"/>
        </w:rPr>
      </w:pPr>
      <w:r>
        <w:rPr>
          <w:color w:val="262626" w:themeColor="text2" w:themeTint="D9"/>
          <w:sz w:val="22"/>
        </w:rPr>
        <w:t xml:space="preserve">To compare </w:t>
      </w:r>
      <w:r w:rsidR="00BC3711">
        <w:rPr>
          <w:color w:val="262626" w:themeColor="text2" w:themeTint="D9"/>
          <w:sz w:val="22"/>
        </w:rPr>
        <w:t xml:space="preserve">the performance of </w:t>
      </w:r>
      <w:r>
        <w:rPr>
          <w:color w:val="262626" w:themeColor="text2" w:themeTint="D9"/>
          <w:sz w:val="22"/>
        </w:rPr>
        <w:t>cardinality matching and propensity score matching</w:t>
      </w:r>
      <w:r w:rsidR="00BC3711">
        <w:rPr>
          <w:color w:val="262626" w:themeColor="text2" w:themeTint="D9"/>
          <w:sz w:val="22"/>
        </w:rPr>
        <w:t xml:space="preserve"> at various </w:t>
      </w:r>
      <w:r w:rsidR="00743AF0">
        <w:rPr>
          <w:color w:val="262626" w:themeColor="text2" w:themeTint="D9"/>
          <w:sz w:val="22"/>
        </w:rPr>
        <w:t xml:space="preserve">pre-match </w:t>
      </w:r>
      <w:r w:rsidR="00BC3711">
        <w:rPr>
          <w:color w:val="262626" w:themeColor="text2" w:themeTint="D9"/>
          <w:sz w:val="22"/>
        </w:rPr>
        <w:t xml:space="preserve">sample sizes </w:t>
      </w:r>
      <w:r w:rsidR="00113ECD">
        <w:rPr>
          <w:color w:val="262626" w:themeColor="text2" w:themeTint="D9"/>
          <w:sz w:val="22"/>
        </w:rPr>
        <w:t xml:space="preserve">and parameter settings </w:t>
      </w:r>
      <w:r w:rsidR="00BC3711">
        <w:rPr>
          <w:color w:val="262626" w:themeColor="text2" w:themeTint="D9"/>
          <w:sz w:val="22"/>
        </w:rPr>
        <w:t>in terms of the following</w:t>
      </w:r>
      <w:r w:rsidR="00CE213C">
        <w:rPr>
          <w:color w:val="262626" w:themeColor="text2" w:themeTint="D9"/>
          <w:sz w:val="21"/>
          <w:szCs w:val="21"/>
        </w:rPr>
        <w:t>:</w:t>
      </w:r>
    </w:p>
    <w:p w14:paraId="465CDB76" w14:textId="522CAE65" w:rsidR="004046B6" w:rsidRDefault="004046B6" w:rsidP="0092478C">
      <w:pPr>
        <w:pStyle w:val="ListParagraph"/>
        <w:numPr>
          <w:ilvl w:val="0"/>
          <w:numId w:val="12"/>
        </w:numPr>
        <w:rPr>
          <w:color w:val="262626" w:themeColor="text2" w:themeTint="D9"/>
          <w:sz w:val="22"/>
        </w:rPr>
      </w:pPr>
      <w:r>
        <w:rPr>
          <w:color w:val="262626" w:themeColor="text2" w:themeTint="D9"/>
          <w:sz w:val="22"/>
        </w:rPr>
        <w:t>Post-match sample size</w:t>
      </w:r>
    </w:p>
    <w:p w14:paraId="59BBBCF4" w14:textId="31099807" w:rsidR="004046B6" w:rsidRDefault="00AB1A87" w:rsidP="0092478C">
      <w:pPr>
        <w:pStyle w:val="ListParagraph"/>
        <w:numPr>
          <w:ilvl w:val="0"/>
          <w:numId w:val="12"/>
        </w:numPr>
        <w:rPr>
          <w:color w:val="262626" w:themeColor="text2" w:themeTint="D9"/>
          <w:sz w:val="22"/>
        </w:rPr>
      </w:pPr>
      <w:r>
        <w:rPr>
          <w:color w:val="262626" w:themeColor="text2" w:themeTint="D9"/>
          <w:sz w:val="22"/>
        </w:rPr>
        <w:t>Distributional balance of matching covariates</w:t>
      </w:r>
    </w:p>
    <w:p w14:paraId="7D69EB41" w14:textId="58A6E966" w:rsidR="004046B6" w:rsidRDefault="00AB1A87" w:rsidP="0092478C">
      <w:pPr>
        <w:pStyle w:val="ListParagraph"/>
        <w:numPr>
          <w:ilvl w:val="0"/>
          <w:numId w:val="12"/>
        </w:numPr>
        <w:rPr>
          <w:color w:val="262626" w:themeColor="text2" w:themeTint="D9"/>
          <w:sz w:val="22"/>
        </w:rPr>
      </w:pPr>
      <w:r>
        <w:rPr>
          <w:color w:val="262626" w:themeColor="text2" w:themeTint="D9"/>
          <w:sz w:val="22"/>
        </w:rPr>
        <w:t>Distributional balance of</w:t>
      </w:r>
      <w:r w:rsidR="00743AF0">
        <w:rPr>
          <w:color w:val="262626" w:themeColor="text2" w:themeTint="D9"/>
          <w:sz w:val="22"/>
        </w:rPr>
        <w:t xml:space="preserve"> covariate candidates</w:t>
      </w:r>
    </w:p>
    <w:p w14:paraId="5ADBF1FD" w14:textId="7E1A96F7" w:rsidR="00AB1A87" w:rsidRPr="004046B6" w:rsidRDefault="006B3D74" w:rsidP="0092478C">
      <w:pPr>
        <w:pStyle w:val="ListParagraph"/>
        <w:numPr>
          <w:ilvl w:val="0"/>
          <w:numId w:val="12"/>
        </w:numPr>
        <w:rPr>
          <w:color w:val="262626" w:themeColor="text2" w:themeTint="D9"/>
          <w:sz w:val="22"/>
        </w:rPr>
      </w:pPr>
      <w:r>
        <w:rPr>
          <w:color w:val="262626" w:themeColor="text2" w:themeTint="D9"/>
          <w:sz w:val="22"/>
        </w:rPr>
        <w:t>Residual confounding</w:t>
      </w:r>
    </w:p>
    <w:p w14:paraId="0103ABFD" w14:textId="77777777" w:rsidR="00AB75E9" w:rsidRPr="007E31AE" w:rsidRDefault="00AB75E9" w:rsidP="00020080">
      <w:pPr>
        <w:pStyle w:val="Heading1"/>
        <w:rPr>
          <w:color w:val="262626" w:themeColor="text2" w:themeTint="D9"/>
        </w:rPr>
      </w:pPr>
      <w:bookmarkStart w:id="30" w:name="_Toc410060763"/>
      <w:bookmarkStart w:id="31" w:name="_Toc410063294"/>
      <w:bookmarkStart w:id="32" w:name="_Toc410063491"/>
      <w:bookmarkStart w:id="33" w:name="_Toc526601033"/>
      <w:bookmarkStart w:id="34" w:name="_Toc11925989"/>
      <w:bookmarkEnd w:id="28"/>
      <w:r w:rsidRPr="007E31AE">
        <w:rPr>
          <w:color w:val="262626" w:themeColor="text2" w:themeTint="D9"/>
        </w:rPr>
        <w:t>Research Methods</w:t>
      </w:r>
      <w:bookmarkEnd w:id="30"/>
      <w:bookmarkEnd w:id="31"/>
      <w:bookmarkEnd w:id="32"/>
      <w:bookmarkEnd w:id="33"/>
      <w:bookmarkEnd w:id="34"/>
      <w:r w:rsidRPr="007E31AE">
        <w:rPr>
          <w:color w:val="262626" w:themeColor="text2" w:themeTint="D9"/>
        </w:rPr>
        <w:t xml:space="preserve"> </w:t>
      </w:r>
    </w:p>
    <w:p w14:paraId="04E9B426" w14:textId="1B83A1CF" w:rsidR="00AB75E9" w:rsidRPr="007E31AE" w:rsidRDefault="00AB75E9" w:rsidP="00923FA5">
      <w:pPr>
        <w:pStyle w:val="Heading2"/>
        <w:rPr>
          <w:color w:val="262626" w:themeColor="text2" w:themeTint="D9"/>
          <w:szCs w:val="24"/>
        </w:rPr>
      </w:pPr>
      <w:bookmarkStart w:id="35" w:name="_Toc410060767"/>
      <w:bookmarkStart w:id="36" w:name="_Toc410063305"/>
      <w:bookmarkStart w:id="37" w:name="_Toc410063495"/>
      <w:bookmarkStart w:id="38" w:name="_Toc526601034"/>
      <w:bookmarkStart w:id="39" w:name="_Toc11925990"/>
      <w:r w:rsidRPr="007E31AE">
        <w:rPr>
          <w:color w:val="262626" w:themeColor="text2" w:themeTint="D9"/>
        </w:rPr>
        <w:t>Data Source(</w:t>
      </w:r>
      <w:bookmarkEnd w:id="35"/>
      <w:bookmarkEnd w:id="36"/>
      <w:bookmarkEnd w:id="37"/>
      <w:r w:rsidR="00272D46" w:rsidRPr="007E31AE">
        <w:rPr>
          <w:color w:val="262626" w:themeColor="text2" w:themeTint="D9"/>
        </w:rPr>
        <w:t>s</w:t>
      </w:r>
      <w:r w:rsidRPr="007E31AE">
        <w:rPr>
          <w:color w:val="262626" w:themeColor="text2" w:themeTint="D9"/>
          <w:szCs w:val="24"/>
        </w:rPr>
        <w:t>)</w:t>
      </w:r>
      <w:bookmarkEnd w:id="38"/>
      <w:bookmarkEnd w:id="39"/>
      <w:r w:rsidRPr="007E31AE">
        <w:rPr>
          <w:color w:val="262626" w:themeColor="text2" w:themeTint="D9"/>
          <w:szCs w:val="24"/>
        </w:rPr>
        <w:t xml:space="preserve"> </w:t>
      </w:r>
    </w:p>
    <w:p w14:paraId="311477CA" w14:textId="3A7E08B4" w:rsidR="004A0254" w:rsidRPr="00645BDB" w:rsidRDefault="008A4CBD" w:rsidP="00645BDB">
      <w:pPr>
        <w:ind w:left="864"/>
        <w:rPr>
          <w:color w:val="auto"/>
          <w:sz w:val="21"/>
          <w:szCs w:val="21"/>
        </w:rPr>
      </w:pPr>
      <w:bookmarkStart w:id="40" w:name="_Toc526601035"/>
      <w:r>
        <w:rPr>
          <w:color w:val="262626" w:themeColor="text2" w:themeTint="D9"/>
          <w:sz w:val="21"/>
          <w:szCs w:val="21"/>
        </w:rPr>
        <w:t xml:space="preserve">This study will use </w:t>
      </w:r>
      <w:r w:rsidR="00B22721">
        <w:rPr>
          <w:color w:val="262626" w:themeColor="text2" w:themeTint="D9"/>
          <w:sz w:val="21"/>
          <w:szCs w:val="21"/>
        </w:rPr>
        <w:t>administrative claim records</w:t>
      </w:r>
      <w:r w:rsidR="00EC13A3">
        <w:rPr>
          <w:color w:val="262626" w:themeColor="text2" w:themeTint="D9"/>
          <w:sz w:val="21"/>
          <w:szCs w:val="21"/>
        </w:rPr>
        <w:t xml:space="preserve"> contained in the IBM® </w:t>
      </w:r>
      <w:proofErr w:type="spellStart"/>
      <w:r w:rsidR="00EC13A3">
        <w:rPr>
          <w:color w:val="262626" w:themeColor="text2" w:themeTint="D9"/>
          <w:sz w:val="21"/>
          <w:szCs w:val="21"/>
        </w:rPr>
        <w:t>MarketScan</w:t>
      </w:r>
      <w:proofErr w:type="spellEnd"/>
      <w:r w:rsidR="00EC13A3">
        <w:rPr>
          <w:color w:val="262626" w:themeColor="text2" w:themeTint="D9"/>
          <w:sz w:val="21"/>
          <w:szCs w:val="21"/>
        </w:rPr>
        <w:t>® Commercial Claims and Encounters (CCAE)</w:t>
      </w:r>
      <w:r w:rsidR="00C86C8A">
        <w:rPr>
          <w:color w:val="262626" w:themeColor="text2" w:themeTint="D9"/>
          <w:sz w:val="21"/>
          <w:szCs w:val="21"/>
        </w:rPr>
        <w:t xml:space="preserve"> Database</w:t>
      </w:r>
      <w:r w:rsidR="009F2B72">
        <w:rPr>
          <w:color w:val="262626" w:themeColor="text2" w:themeTint="D9"/>
          <w:sz w:val="21"/>
          <w:szCs w:val="21"/>
        </w:rPr>
        <w:t xml:space="preserve">, which primarily </w:t>
      </w:r>
      <w:r w:rsidR="00C86C8A">
        <w:rPr>
          <w:color w:val="262626" w:themeColor="text2" w:themeTint="D9"/>
          <w:sz w:val="21"/>
          <w:szCs w:val="21"/>
        </w:rPr>
        <w:t xml:space="preserve">consists of </w:t>
      </w:r>
      <w:bookmarkStart w:id="41" w:name="_Hlk43366781"/>
      <w:r w:rsidR="00C86C8A">
        <w:rPr>
          <w:color w:val="262626" w:themeColor="text2" w:themeTint="D9"/>
          <w:sz w:val="21"/>
          <w:szCs w:val="21"/>
        </w:rPr>
        <w:t xml:space="preserve">de-identified, patient-level health data </w:t>
      </w:r>
      <w:r w:rsidR="005D757D">
        <w:rPr>
          <w:color w:val="262626" w:themeColor="text2" w:themeTint="D9"/>
          <w:sz w:val="21"/>
          <w:szCs w:val="21"/>
        </w:rPr>
        <w:t>from over 142 million individuals enrolled in employer-sponsored</w:t>
      </w:r>
      <w:r w:rsidR="00970C45">
        <w:rPr>
          <w:color w:val="262626" w:themeColor="text2" w:themeTint="D9"/>
          <w:sz w:val="21"/>
          <w:szCs w:val="21"/>
        </w:rPr>
        <w:t xml:space="preserve"> health</w:t>
      </w:r>
      <w:r w:rsidR="005D757D">
        <w:rPr>
          <w:color w:val="262626" w:themeColor="text2" w:themeTint="D9"/>
          <w:sz w:val="21"/>
          <w:szCs w:val="21"/>
        </w:rPr>
        <w:t xml:space="preserve"> insurance plans in the United States</w:t>
      </w:r>
      <w:bookmarkEnd w:id="41"/>
      <w:r w:rsidR="009F2B72">
        <w:rPr>
          <w:color w:val="262626" w:themeColor="text2" w:themeTint="D9"/>
          <w:sz w:val="21"/>
          <w:szCs w:val="21"/>
        </w:rPr>
        <w:t xml:space="preserve">. The CCAE database includes </w:t>
      </w:r>
      <w:r w:rsidR="005D757D">
        <w:rPr>
          <w:color w:val="262626" w:themeColor="text2" w:themeTint="D9"/>
          <w:sz w:val="21"/>
          <w:szCs w:val="21"/>
        </w:rPr>
        <w:t>adjudicated health insurance claims (e.g., inpatient, outpatient, and prescription) and enrollment data</w:t>
      </w:r>
      <w:r w:rsidR="009F2B72">
        <w:rPr>
          <w:color w:val="262626" w:themeColor="text2" w:themeTint="D9"/>
          <w:sz w:val="21"/>
          <w:szCs w:val="21"/>
        </w:rPr>
        <w:t xml:space="preserve"> from large employers and health plans who provide private insurance coverage. </w:t>
      </w:r>
      <w:r w:rsidR="00492A6C">
        <w:rPr>
          <w:color w:val="262626" w:themeColor="text2" w:themeTint="D9"/>
          <w:sz w:val="21"/>
          <w:szCs w:val="21"/>
        </w:rPr>
        <w:t>D</w:t>
      </w:r>
      <w:r w:rsidR="009F2B72">
        <w:rPr>
          <w:color w:val="262626" w:themeColor="text2" w:themeTint="D9"/>
          <w:sz w:val="21"/>
          <w:szCs w:val="21"/>
        </w:rPr>
        <w:t xml:space="preserve">ata was </w:t>
      </w:r>
      <w:bookmarkStart w:id="42" w:name="_Hlk41951817"/>
      <w:r w:rsidR="009F2B72">
        <w:rPr>
          <w:color w:val="262626" w:themeColor="text2" w:themeTint="D9"/>
          <w:sz w:val="21"/>
          <w:szCs w:val="21"/>
        </w:rPr>
        <w:t xml:space="preserve">standardized to OHDSI’s Observational Medical Outcomes Partnership common </w:t>
      </w:r>
      <w:r w:rsidR="009F2B72" w:rsidRPr="00645BDB">
        <w:rPr>
          <w:color w:val="auto"/>
          <w:sz w:val="21"/>
          <w:szCs w:val="21"/>
        </w:rPr>
        <w:t>data model version 5</w:t>
      </w:r>
      <w:r w:rsidR="0088516B" w:rsidRPr="00645BDB">
        <w:rPr>
          <w:color w:val="auto"/>
          <w:sz w:val="21"/>
          <w:szCs w:val="21"/>
        </w:rPr>
        <w:t>.3</w:t>
      </w:r>
      <w:bookmarkEnd w:id="42"/>
      <w:r w:rsidR="009F2B72" w:rsidRPr="00645BDB">
        <w:rPr>
          <w:color w:val="auto"/>
          <w:sz w:val="21"/>
          <w:szCs w:val="21"/>
        </w:rPr>
        <w:t xml:space="preserve">, which maps </w:t>
      </w:r>
      <w:r w:rsidR="007539AF" w:rsidRPr="00645BDB">
        <w:rPr>
          <w:color w:val="auto"/>
          <w:sz w:val="21"/>
          <w:szCs w:val="21"/>
        </w:rPr>
        <w:t>international coding systems into standard vocabulary concepts</w:t>
      </w:r>
      <w:r w:rsidR="009F2B72" w:rsidRPr="00645BDB">
        <w:rPr>
          <w:color w:val="auto"/>
          <w:sz w:val="21"/>
          <w:szCs w:val="21"/>
        </w:rPr>
        <w:t>.</w:t>
      </w:r>
    </w:p>
    <w:p w14:paraId="5C0A1920" w14:textId="77777777" w:rsidR="00AB75E9" w:rsidRPr="00645BDB" w:rsidRDefault="00AB75E9" w:rsidP="00923FA5">
      <w:pPr>
        <w:pStyle w:val="Heading2"/>
        <w:rPr>
          <w:color w:val="auto"/>
        </w:rPr>
      </w:pPr>
      <w:bookmarkStart w:id="43" w:name="_Toc11925991"/>
      <w:r w:rsidRPr="00645BDB">
        <w:rPr>
          <w:color w:val="auto"/>
        </w:rPr>
        <w:t>Study Design</w:t>
      </w:r>
      <w:bookmarkEnd w:id="40"/>
      <w:bookmarkEnd w:id="43"/>
      <w:r w:rsidRPr="00645BDB">
        <w:rPr>
          <w:color w:val="auto"/>
        </w:rPr>
        <w:t xml:space="preserve"> </w:t>
      </w:r>
    </w:p>
    <w:p w14:paraId="71DF5BE8" w14:textId="45377D74" w:rsidR="004B49D3" w:rsidRDefault="00272D46" w:rsidP="0090606A">
      <w:pPr>
        <w:pStyle w:val="BodyText12"/>
        <w:rPr>
          <w:noProof w:val="0"/>
          <w:color w:val="262626" w:themeColor="text2" w:themeTint="D9"/>
        </w:rPr>
      </w:pPr>
      <w:r w:rsidRPr="007E31AE">
        <w:rPr>
          <w:noProof w:val="0"/>
          <w:color w:val="262626" w:themeColor="text2" w:themeTint="D9"/>
        </w:rPr>
        <w:t>This will be a retrospective</w:t>
      </w:r>
      <w:r w:rsidR="00921275">
        <w:rPr>
          <w:noProof w:val="0"/>
          <w:color w:val="262626" w:themeColor="text2" w:themeTint="D9"/>
        </w:rPr>
        <w:t xml:space="preserve"> </w:t>
      </w:r>
      <w:r w:rsidRPr="007E31AE">
        <w:rPr>
          <w:noProof w:val="0"/>
          <w:color w:val="262626" w:themeColor="text2" w:themeTint="D9"/>
        </w:rPr>
        <w:t>study</w:t>
      </w:r>
      <w:r w:rsidR="00E87F7F">
        <w:rPr>
          <w:noProof w:val="0"/>
          <w:color w:val="262626" w:themeColor="text2" w:themeTint="D9"/>
        </w:rPr>
        <w:t xml:space="preserve"> using a comparative new user cohort design</w:t>
      </w:r>
      <w:r w:rsidRPr="007E31AE">
        <w:rPr>
          <w:noProof w:val="0"/>
          <w:color w:val="262626" w:themeColor="text2" w:themeTint="D9"/>
        </w:rPr>
        <w:t xml:space="preserve">. </w:t>
      </w:r>
      <w:r w:rsidR="004B49D3">
        <w:rPr>
          <w:noProof w:val="0"/>
          <w:color w:val="262626" w:themeColor="text2" w:themeTint="D9"/>
        </w:rPr>
        <w:t xml:space="preserve">Comparisons will be made </w:t>
      </w:r>
      <w:r w:rsidR="0092478C">
        <w:rPr>
          <w:noProof w:val="0"/>
          <w:color w:val="262626" w:themeColor="text2" w:themeTint="D9"/>
        </w:rPr>
        <w:t>between</w:t>
      </w:r>
      <w:r w:rsidR="00D305A3">
        <w:rPr>
          <w:noProof w:val="0"/>
          <w:color w:val="262626" w:themeColor="text2" w:themeTint="D9"/>
        </w:rPr>
        <w:t xml:space="preserve"> </w:t>
      </w:r>
      <w:r w:rsidR="00A41E55">
        <w:rPr>
          <w:noProof w:val="0"/>
          <w:color w:val="262626" w:themeColor="text2" w:themeTint="D9"/>
        </w:rPr>
        <w:t>new users of</w:t>
      </w:r>
      <w:r w:rsidR="004B49D3">
        <w:rPr>
          <w:noProof w:val="0"/>
          <w:color w:val="262626" w:themeColor="text2" w:themeTint="D9"/>
        </w:rPr>
        <w:t xml:space="preserve"> ACEI vs. thiazide </w:t>
      </w:r>
      <w:r w:rsidR="00F26EB7">
        <w:rPr>
          <w:noProof w:val="0"/>
          <w:color w:val="262626" w:themeColor="text2" w:themeTint="D9"/>
        </w:rPr>
        <w:t xml:space="preserve">or thiazide-like diuretic </w:t>
      </w:r>
      <w:r w:rsidR="004B49D3">
        <w:rPr>
          <w:noProof w:val="0"/>
          <w:color w:val="262626" w:themeColor="text2" w:themeTint="D9"/>
        </w:rPr>
        <w:t>monotherapy</w:t>
      </w:r>
      <w:r w:rsidR="00515942">
        <w:rPr>
          <w:noProof w:val="0"/>
          <w:color w:val="262626" w:themeColor="text2" w:themeTint="D9"/>
        </w:rPr>
        <w:t xml:space="preserve"> diagnosed with hypertension.</w:t>
      </w:r>
    </w:p>
    <w:p w14:paraId="730AAB8A" w14:textId="6394E882" w:rsidR="008D4C6C" w:rsidRPr="007E31AE" w:rsidRDefault="008D4C6C" w:rsidP="00923FA5">
      <w:pPr>
        <w:pStyle w:val="Heading3"/>
        <w:rPr>
          <w:color w:val="262626" w:themeColor="text2" w:themeTint="D9"/>
        </w:rPr>
      </w:pPr>
      <w:bookmarkStart w:id="44" w:name="_Toc11925992"/>
      <w:r w:rsidRPr="007E31AE">
        <w:rPr>
          <w:color w:val="262626" w:themeColor="text2" w:themeTint="D9"/>
        </w:rPr>
        <w:t>Inclusion criteria</w:t>
      </w:r>
      <w:bookmarkEnd w:id="44"/>
    </w:p>
    <w:p w14:paraId="678B30B6" w14:textId="75A03993" w:rsidR="001308EC" w:rsidRDefault="001308EC" w:rsidP="00923FA5">
      <w:pPr>
        <w:pStyle w:val="BodyText12"/>
        <w:rPr>
          <w:noProof w:val="0"/>
          <w:color w:val="262626" w:themeColor="text2" w:themeTint="D9"/>
        </w:rPr>
      </w:pPr>
      <w:r>
        <w:rPr>
          <w:noProof w:val="0"/>
          <w:color w:val="262626" w:themeColor="text2" w:themeTint="D9"/>
        </w:rPr>
        <w:t>Patients must meet ALL the following criteria to be included in the study:</w:t>
      </w:r>
    </w:p>
    <w:p w14:paraId="2B17FDFB" w14:textId="045473D5" w:rsidR="009C4734" w:rsidRPr="009C4734" w:rsidRDefault="009C4734" w:rsidP="0092478C">
      <w:pPr>
        <w:pStyle w:val="BodyText12"/>
        <w:numPr>
          <w:ilvl w:val="0"/>
          <w:numId w:val="14"/>
        </w:numPr>
        <w:rPr>
          <w:noProof w:val="0"/>
          <w:color w:val="262626" w:themeColor="text2" w:themeTint="D9"/>
        </w:rPr>
      </w:pPr>
      <w:r>
        <w:rPr>
          <w:noProof w:val="0"/>
          <w:color w:val="262626" w:themeColor="text2" w:themeTint="D9"/>
        </w:rPr>
        <w:t>Drug exposure to an ACEI</w:t>
      </w:r>
      <w:r w:rsidR="00F26EB7">
        <w:rPr>
          <w:noProof w:val="0"/>
          <w:color w:val="262626" w:themeColor="text2" w:themeTint="D9"/>
        </w:rPr>
        <w:t xml:space="preserve">, </w:t>
      </w:r>
      <w:r>
        <w:rPr>
          <w:noProof w:val="0"/>
          <w:color w:val="262626" w:themeColor="text2" w:themeTint="D9"/>
        </w:rPr>
        <w:t xml:space="preserve">thiazide or thiazide-like diuretic for the first time in a patient’s history </w:t>
      </w:r>
      <w:r w:rsidR="00B300A1">
        <w:rPr>
          <w:noProof w:val="0"/>
          <w:color w:val="262626" w:themeColor="text2" w:themeTint="D9"/>
        </w:rPr>
        <w:t>between October 1, 2014 and January 1, 2017</w:t>
      </w:r>
      <w:r w:rsidR="008C1187">
        <w:rPr>
          <w:noProof w:val="0"/>
          <w:color w:val="262626" w:themeColor="text2" w:themeTint="D9"/>
        </w:rPr>
        <w:t xml:space="preserve"> (index = </w:t>
      </w:r>
      <w:r w:rsidR="00024AB9">
        <w:rPr>
          <w:noProof w:val="0"/>
          <w:color w:val="262626" w:themeColor="text2" w:themeTint="D9"/>
        </w:rPr>
        <w:t xml:space="preserve">date of </w:t>
      </w:r>
      <w:r w:rsidR="008C1187">
        <w:rPr>
          <w:noProof w:val="0"/>
          <w:color w:val="262626" w:themeColor="text2" w:themeTint="D9"/>
        </w:rPr>
        <w:t>first drug exposure)</w:t>
      </w:r>
    </w:p>
    <w:p w14:paraId="54C4E511" w14:textId="087ED002" w:rsidR="008C1187" w:rsidRDefault="008C1187" w:rsidP="0092478C">
      <w:pPr>
        <w:pStyle w:val="BodyText12"/>
        <w:numPr>
          <w:ilvl w:val="0"/>
          <w:numId w:val="14"/>
        </w:numPr>
        <w:rPr>
          <w:noProof w:val="0"/>
          <w:color w:val="262626" w:themeColor="text2" w:themeTint="D9"/>
        </w:rPr>
      </w:pPr>
      <w:r>
        <w:rPr>
          <w:noProof w:val="0"/>
          <w:color w:val="262626" w:themeColor="text2" w:themeTint="D9"/>
        </w:rPr>
        <w:t>Continuous observation</w:t>
      </w:r>
      <w:r w:rsidR="009B2B0A">
        <w:rPr>
          <w:noProof w:val="0"/>
          <w:color w:val="262626" w:themeColor="text2" w:themeTint="D9"/>
        </w:rPr>
        <w:t xml:space="preserve"> within the database</w:t>
      </w:r>
      <w:r>
        <w:rPr>
          <w:noProof w:val="0"/>
          <w:color w:val="262626" w:themeColor="text2" w:themeTint="D9"/>
        </w:rPr>
        <w:t xml:space="preserve"> for a minimum of 365 days prior to index</w:t>
      </w:r>
    </w:p>
    <w:p w14:paraId="03FE87E4" w14:textId="3C48EE6F" w:rsidR="009B2B0A" w:rsidRDefault="009B2B0A" w:rsidP="0092478C">
      <w:pPr>
        <w:pStyle w:val="BodyText12"/>
        <w:numPr>
          <w:ilvl w:val="0"/>
          <w:numId w:val="14"/>
        </w:numPr>
        <w:rPr>
          <w:noProof w:val="0"/>
          <w:color w:val="262626" w:themeColor="text2" w:themeTint="D9"/>
        </w:rPr>
      </w:pPr>
      <w:r>
        <w:rPr>
          <w:noProof w:val="0"/>
          <w:color w:val="262626" w:themeColor="text2" w:themeTint="D9"/>
        </w:rPr>
        <w:t xml:space="preserve">Minimum of 1 day at risk of angioedema (e.g., continuous </w:t>
      </w:r>
      <w:r w:rsidR="00A86BF3">
        <w:rPr>
          <w:noProof w:val="0"/>
          <w:color w:val="262626" w:themeColor="text2" w:themeTint="D9"/>
        </w:rPr>
        <w:t xml:space="preserve">observation </w:t>
      </w:r>
      <w:r>
        <w:rPr>
          <w:noProof w:val="0"/>
          <w:color w:val="262626" w:themeColor="text2" w:themeTint="D9"/>
        </w:rPr>
        <w:t xml:space="preserve">within the database for </w:t>
      </w:r>
      <w:r w:rsidR="00327A7B">
        <w:rPr>
          <w:noProof w:val="0"/>
          <w:color w:val="262626" w:themeColor="text2" w:themeTint="D9"/>
        </w:rPr>
        <w:t xml:space="preserve">a minimum of </w:t>
      </w:r>
      <w:proofErr w:type="gramStart"/>
      <w:r>
        <w:rPr>
          <w:noProof w:val="0"/>
          <w:color w:val="262626" w:themeColor="text2" w:themeTint="D9"/>
        </w:rPr>
        <w:t>1 day</w:t>
      </w:r>
      <w:proofErr w:type="gramEnd"/>
      <w:r>
        <w:rPr>
          <w:noProof w:val="0"/>
          <w:color w:val="262626" w:themeColor="text2" w:themeTint="D9"/>
        </w:rPr>
        <w:t xml:space="preserve"> post-index) </w:t>
      </w:r>
    </w:p>
    <w:p w14:paraId="0E6789EE" w14:textId="5C9D5167" w:rsidR="00432622" w:rsidRDefault="00432622" w:rsidP="0092478C">
      <w:pPr>
        <w:pStyle w:val="BodyText12"/>
        <w:numPr>
          <w:ilvl w:val="0"/>
          <w:numId w:val="14"/>
        </w:numPr>
        <w:rPr>
          <w:noProof w:val="0"/>
          <w:color w:val="262626" w:themeColor="text2" w:themeTint="D9"/>
        </w:rPr>
      </w:pPr>
      <w:r>
        <w:rPr>
          <w:noProof w:val="0"/>
          <w:color w:val="262626" w:themeColor="text2" w:themeTint="D9"/>
        </w:rPr>
        <w:lastRenderedPageBreak/>
        <w:t>Diagnosis code for hypertensi</w:t>
      </w:r>
      <w:r w:rsidR="00985A5B">
        <w:rPr>
          <w:noProof w:val="0"/>
          <w:color w:val="262626" w:themeColor="text2" w:themeTint="D9"/>
        </w:rPr>
        <w:t>ve disorder</w:t>
      </w:r>
      <w:r w:rsidR="008C1187">
        <w:rPr>
          <w:noProof w:val="0"/>
          <w:color w:val="262626" w:themeColor="text2" w:themeTint="D9"/>
        </w:rPr>
        <w:t xml:space="preserve"> at or within 365 days prior to index</w:t>
      </w:r>
    </w:p>
    <w:p w14:paraId="701D4F0D" w14:textId="77777777" w:rsidR="004523A2" w:rsidRPr="007E31AE" w:rsidRDefault="004523A2" w:rsidP="004523A2">
      <w:pPr>
        <w:pStyle w:val="Heading3"/>
        <w:rPr>
          <w:color w:val="262626" w:themeColor="text2" w:themeTint="D9"/>
        </w:rPr>
      </w:pPr>
      <w:bookmarkStart w:id="45" w:name="_Toc11925993"/>
      <w:r w:rsidRPr="007E31AE">
        <w:rPr>
          <w:color w:val="262626" w:themeColor="text2" w:themeTint="D9"/>
        </w:rPr>
        <w:t>Exclusion Criteria</w:t>
      </w:r>
      <w:bookmarkEnd w:id="45"/>
    </w:p>
    <w:p w14:paraId="2258C8A0" w14:textId="284A161B" w:rsidR="00331A40" w:rsidRDefault="00426F36" w:rsidP="00331A40">
      <w:pPr>
        <w:pStyle w:val="BodyText12"/>
        <w:rPr>
          <w:noProof w:val="0"/>
          <w:color w:val="262626" w:themeColor="text2" w:themeTint="D9"/>
        </w:rPr>
      </w:pPr>
      <w:r>
        <w:rPr>
          <w:noProof w:val="0"/>
          <w:color w:val="262626" w:themeColor="text2" w:themeTint="D9"/>
        </w:rPr>
        <w:t>Patients</w:t>
      </w:r>
      <w:r w:rsidR="008D4C6C" w:rsidRPr="007E31AE">
        <w:rPr>
          <w:noProof w:val="0"/>
          <w:color w:val="262626" w:themeColor="text2" w:themeTint="D9"/>
        </w:rPr>
        <w:t xml:space="preserve"> meeting any of the following will be excluded from study:</w:t>
      </w:r>
    </w:p>
    <w:p w14:paraId="7CAB4C77" w14:textId="6411EB27" w:rsidR="009B2B0A" w:rsidRPr="009B2B0A" w:rsidRDefault="008A4A44" w:rsidP="0092478C">
      <w:pPr>
        <w:pStyle w:val="BulletList"/>
        <w:numPr>
          <w:ilvl w:val="0"/>
          <w:numId w:val="15"/>
        </w:numPr>
        <w:rPr>
          <w:color w:val="262626" w:themeColor="text2" w:themeTint="D9"/>
        </w:rPr>
      </w:pPr>
      <w:r>
        <w:rPr>
          <w:color w:val="262626" w:themeColor="text2" w:themeTint="D9"/>
        </w:rPr>
        <w:t xml:space="preserve">Diagnosis code for angioedema at or </w:t>
      </w:r>
      <w:r w:rsidR="009B2B0A">
        <w:rPr>
          <w:color w:val="262626" w:themeColor="text2" w:themeTint="D9"/>
        </w:rPr>
        <w:t>any time prior to index</w:t>
      </w:r>
    </w:p>
    <w:p w14:paraId="688EE8C4" w14:textId="5F0AFCB4" w:rsidR="00B81CF2" w:rsidRDefault="00B81CF2" w:rsidP="0092478C">
      <w:pPr>
        <w:pStyle w:val="BulletList"/>
        <w:numPr>
          <w:ilvl w:val="0"/>
          <w:numId w:val="15"/>
        </w:numPr>
        <w:rPr>
          <w:color w:val="262626" w:themeColor="text2" w:themeTint="D9"/>
        </w:rPr>
      </w:pPr>
      <w:r>
        <w:rPr>
          <w:color w:val="262626" w:themeColor="text2" w:themeTint="D9"/>
        </w:rPr>
        <w:t>Drug exposure</w:t>
      </w:r>
      <w:r w:rsidR="002475C8">
        <w:rPr>
          <w:color w:val="262626" w:themeColor="text2" w:themeTint="D9"/>
        </w:rPr>
        <w:t xml:space="preserve"> within the past 365 days</w:t>
      </w:r>
      <w:r>
        <w:rPr>
          <w:color w:val="262626" w:themeColor="text2" w:themeTint="D9"/>
        </w:rPr>
        <w:t xml:space="preserve"> to any active ingredient </w:t>
      </w:r>
      <w:r w:rsidR="004379B7">
        <w:rPr>
          <w:color w:val="262626" w:themeColor="text2" w:themeTint="D9"/>
        </w:rPr>
        <w:t>with</w:t>
      </w:r>
      <w:r w:rsidR="002475C8">
        <w:rPr>
          <w:color w:val="262626" w:themeColor="text2" w:themeTint="D9"/>
        </w:rPr>
        <w:t xml:space="preserve">in the five drug classes </w:t>
      </w:r>
      <w:r w:rsidR="00D8150D">
        <w:rPr>
          <w:color w:val="262626" w:themeColor="text2" w:themeTint="D9"/>
        </w:rPr>
        <w:t>listed</w:t>
      </w:r>
      <w:r>
        <w:rPr>
          <w:color w:val="262626" w:themeColor="text2" w:themeTint="D9"/>
        </w:rPr>
        <w:t xml:space="preserve"> in the 2017 AHA/ACC </w:t>
      </w:r>
      <w:r w:rsidR="002475C8">
        <w:rPr>
          <w:color w:val="262626" w:themeColor="text2" w:themeTint="D9"/>
        </w:rPr>
        <w:t>Guidelines as primary agents for the treatment of hypertension, including:</w:t>
      </w:r>
    </w:p>
    <w:p w14:paraId="00F2C524" w14:textId="5D05A28B" w:rsidR="00331A40" w:rsidRPr="00327A7B" w:rsidRDefault="00331A40" w:rsidP="0092478C">
      <w:pPr>
        <w:pStyle w:val="BulletList"/>
        <w:numPr>
          <w:ilvl w:val="1"/>
          <w:numId w:val="15"/>
        </w:numPr>
        <w:rPr>
          <w:color w:val="auto"/>
        </w:rPr>
      </w:pPr>
      <w:r>
        <w:rPr>
          <w:color w:val="262626" w:themeColor="text2" w:themeTint="D9"/>
        </w:rPr>
        <w:t xml:space="preserve">ACEIs, thiazide </w:t>
      </w:r>
      <w:r w:rsidR="001B358F">
        <w:rPr>
          <w:color w:val="262626" w:themeColor="text2" w:themeTint="D9"/>
        </w:rPr>
        <w:t>or</w:t>
      </w:r>
      <w:r>
        <w:rPr>
          <w:color w:val="262626" w:themeColor="text2" w:themeTint="D9"/>
        </w:rPr>
        <w:t xml:space="preserve"> thiazide-like diuretics, angiotensin receptor blockers, dihydropyridine </w:t>
      </w:r>
      <w:r w:rsidRPr="00327A7B">
        <w:rPr>
          <w:color w:val="auto"/>
        </w:rPr>
        <w:t>calcium channel blockers, or non-dihydropyridine calcium channel blockers</w:t>
      </w:r>
      <w:r w:rsidR="00E511D9">
        <w:rPr>
          <w:color w:val="auto"/>
          <w:vertAlign w:val="superscript"/>
        </w:rPr>
        <w:t>6</w:t>
      </w:r>
    </w:p>
    <w:p w14:paraId="1D923E8E" w14:textId="780199E3" w:rsidR="00F26EB7" w:rsidRPr="00E511D9" w:rsidRDefault="00331A40" w:rsidP="00E511D9">
      <w:pPr>
        <w:pStyle w:val="BulletList"/>
        <w:numPr>
          <w:ilvl w:val="0"/>
          <w:numId w:val="15"/>
        </w:numPr>
        <w:rPr>
          <w:color w:val="auto"/>
        </w:rPr>
      </w:pPr>
      <w:r w:rsidRPr="00327A7B">
        <w:rPr>
          <w:color w:val="auto"/>
        </w:rPr>
        <w:t xml:space="preserve">Drug exposure </w:t>
      </w:r>
      <w:r w:rsidR="002475C8" w:rsidRPr="00327A7B">
        <w:rPr>
          <w:color w:val="auto"/>
        </w:rPr>
        <w:t xml:space="preserve">at or within 7 days post-index to 2 or more active ingredients within the five drug classes </w:t>
      </w:r>
      <w:r w:rsidR="00D8150D" w:rsidRPr="00327A7B">
        <w:rPr>
          <w:color w:val="auto"/>
        </w:rPr>
        <w:t>listed</w:t>
      </w:r>
      <w:r w:rsidR="002475C8" w:rsidRPr="00327A7B">
        <w:rPr>
          <w:color w:val="auto"/>
        </w:rPr>
        <w:t xml:space="preserve"> in the 2017 AHA/ACC Guidelines as primary agents for the treatment of hypertension</w:t>
      </w:r>
    </w:p>
    <w:p w14:paraId="75F6D884" w14:textId="24C81D98" w:rsidR="00E62D71" w:rsidRDefault="00E62D71" w:rsidP="00D8150E">
      <w:pPr>
        <w:pStyle w:val="Heading2"/>
      </w:pPr>
      <w:bookmarkStart w:id="46" w:name="_Toc9927814"/>
      <w:bookmarkStart w:id="47" w:name="_Toc11925882"/>
      <w:bookmarkStart w:id="48" w:name="_Toc11925920"/>
      <w:bookmarkStart w:id="49" w:name="_Toc11925958"/>
      <w:bookmarkStart w:id="50" w:name="_Toc11925994"/>
      <w:bookmarkEnd w:id="46"/>
      <w:bookmarkEnd w:id="47"/>
      <w:bookmarkEnd w:id="48"/>
      <w:bookmarkEnd w:id="49"/>
      <w:bookmarkEnd w:id="50"/>
      <w:r>
        <w:t>Calculation of Time-at-Risk</w:t>
      </w:r>
    </w:p>
    <w:p w14:paraId="2C241FB8" w14:textId="056235BE" w:rsidR="00A15178" w:rsidRDefault="00A15178" w:rsidP="00A15178">
      <w:pPr>
        <w:pStyle w:val="Description"/>
        <w:ind w:left="864"/>
        <w:rPr>
          <w:noProof w:val="0"/>
          <w:color w:val="auto"/>
          <w:sz w:val="21"/>
          <w:szCs w:val="21"/>
        </w:rPr>
      </w:pPr>
      <w:r w:rsidRPr="00A15178">
        <w:rPr>
          <w:noProof w:val="0"/>
          <w:color w:val="auto"/>
          <w:sz w:val="21"/>
          <w:szCs w:val="21"/>
        </w:rPr>
        <w:t>Patient time-at-risk will be defined following the intention-to-treat principle; patients will be followed from day 1 post-treatment initiation to the earliest of July 31, 2019 or end of continuous observation within the database.</w:t>
      </w:r>
    </w:p>
    <w:p w14:paraId="23B46A81" w14:textId="77777777" w:rsidR="00A15178" w:rsidRDefault="00A15178" w:rsidP="00A15178">
      <w:pPr>
        <w:pStyle w:val="Description"/>
        <w:ind w:left="864"/>
        <w:rPr>
          <w:noProof w:val="0"/>
          <w:color w:val="auto"/>
          <w:sz w:val="21"/>
          <w:szCs w:val="21"/>
        </w:rPr>
      </w:pPr>
    </w:p>
    <w:p w14:paraId="384C8FD5" w14:textId="32D2796D" w:rsidR="00A15178" w:rsidRDefault="00A15178" w:rsidP="00A15178">
      <w:pPr>
        <w:pStyle w:val="Description"/>
        <w:ind w:left="864"/>
        <w:rPr>
          <w:noProof w:val="0"/>
          <w:color w:val="auto"/>
          <w:sz w:val="21"/>
          <w:szCs w:val="21"/>
        </w:rPr>
      </w:pPr>
      <w:r>
        <w:rPr>
          <w:noProof w:val="0"/>
          <w:color w:val="auto"/>
          <w:sz w:val="21"/>
          <w:szCs w:val="21"/>
        </w:rPr>
        <w:t>References:</w:t>
      </w:r>
    </w:p>
    <w:p w14:paraId="4F890B8F" w14:textId="457A7188" w:rsidR="00A15178" w:rsidRPr="00A15178" w:rsidRDefault="00A15178" w:rsidP="00A15178">
      <w:pPr>
        <w:pStyle w:val="BodyText12"/>
        <w:numPr>
          <w:ilvl w:val="0"/>
          <w:numId w:val="25"/>
        </w:numPr>
        <w:rPr>
          <w:noProof w:val="0"/>
          <w:color w:val="auto"/>
        </w:rPr>
      </w:pPr>
      <w:proofErr w:type="spellStart"/>
      <w:r w:rsidRPr="0003436A">
        <w:rPr>
          <w:noProof w:val="0"/>
          <w:color w:val="auto"/>
        </w:rPr>
        <w:t>Montori</w:t>
      </w:r>
      <w:proofErr w:type="spellEnd"/>
      <w:r w:rsidRPr="00BE285B">
        <w:rPr>
          <w:noProof w:val="0"/>
          <w:color w:val="auto"/>
        </w:rPr>
        <w:t xml:space="preserve"> VM, </w:t>
      </w:r>
      <w:proofErr w:type="spellStart"/>
      <w:r w:rsidRPr="00BE285B">
        <w:rPr>
          <w:noProof w:val="0"/>
          <w:color w:val="auto"/>
        </w:rPr>
        <w:t>Guyatt</w:t>
      </w:r>
      <w:proofErr w:type="spellEnd"/>
      <w:r w:rsidRPr="00BE285B">
        <w:rPr>
          <w:noProof w:val="0"/>
          <w:color w:val="auto"/>
        </w:rPr>
        <w:t xml:space="preserve"> GH. Intention-to-treat principle. CMAJ. 2001 (165):1339-1341.</w:t>
      </w:r>
    </w:p>
    <w:p w14:paraId="411B4C09" w14:textId="69F84EE0" w:rsidR="00D8150E" w:rsidRPr="00CB5AA3" w:rsidRDefault="00D8150E" w:rsidP="00D8150E">
      <w:pPr>
        <w:pStyle w:val="Heading2"/>
      </w:pPr>
      <w:r>
        <w:t>S</w:t>
      </w:r>
      <w:r w:rsidRPr="00CB5AA3">
        <w:t>ampl</w:t>
      </w:r>
      <w:r>
        <w:t>e</w:t>
      </w:r>
      <w:r w:rsidRPr="00CB5AA3">
        <w:t xml:space="preserve"> Groups</w:t>
      </w:r>
    </w:p>
    <w:p w14:paraId="4F40CD4F" w14:textId="449EB1CD" w:rsidR="00D8150E" w:rsidRPr="00CB5AA3" w:rsidRDefault="00EA0604" w:rsidP="00D8150E">
      <w:pPr>
        <w:pStyle w:val="BodyText12"/>
        <w:rPr>
          <w:noProof w:val="0"/>
          <w:color w:val="auto"/>
        </w:rPr>
      </w:pPr>
      <w:r>
        <w:rPr>
          <w:noProof w:val="0"/>
          <w:color w:val="auto"/>
        </w:rPr>
        <w:t>The</w:t>
      </w:r>
      <w:r w:rsidR="00D8150E" w:rsidRPr="00CB5AA3">
        <w:rPr>
          <w:noProof w:val="0"/>
          <w:color w:val="auto"/>
        </w:rPr>
        <w:t xml:space="preserve"> primary analysis will include the following </w:t>
      </w:r>
      <w:r>
        <w:rPr>
          <w:noProof w:val="0"/>
          <w:color w:val="auto"/>
        </w:rPr>
        <w:t>4</w:t>
      </w:r>
      <w:r w:rsidR="00D8150E" w:rsidRPr="00CB5AA3">
        <w:rPr>
          <w:noProof w:val="0"/>
          <w:color w:val="auto"/>
        </w:rPr>
        <w:t xml:space="preserve"> sample groups:</w:t>
      </w:r>
    </w:p>
    <w:p w14:paraId="7FC0E135" w14:textId="1025A3FF" w:rsidR="00EA0604" w:rsidRDefault="00EA0604" w:rsidP="00D8150E">
      <w:pPr>
        <w:pStyle w:val="BulletList"/>
        <w:rPr>
          <w:color w:val="auto"/>
        </w:rPr>
      </w:pPr>
      <w:r>
        <w:rPr>
          <w:color w:val="auto"/>
        </w:rPr>
        <w:t xml:space="preserve">Study population </w:t>
      </w:r>
      <w:r w:rsidR="00A71560">
        <w:rPr>
          <w:color w:val="auto"/>
        </w:rPr>
        <w:t>group</w:t>
      </w:r>
    </w:p>
    <w:p w14:paraId="041139F4" w14:textId="016E4E5C" w:rsidR="00D8150E" w:rsidRPr="00CB5AA3" w:rsidRDefault="00D8150E" w:rsidP="00D8150E">
      <w:pPr>
        <w:pStyle w:val="BulletList"/>
        <w:rPr>
          <w:color w:val="auto"/>
        </w:rPr>
      </w:pPr>
      <w:r w:rsidRPr="00CB5AA3">
        <w:rPr>
          <w:color w:val="auto"/>
        </w:rPr>
        <w:t>10% subsample group</w:t>
      </w:r>
    </w:p>
    <w:p w14:paraId="23E8E87C" w14:textId="77777777" w:rsidR="00D8150E" w:rsidRPr="00CB5AA3" w:rsidRDefault="00D8150E" w:rsidP="00D8150E">
      <w:pPr>
        <w:pStyle w:val="BulletList"/>
        <w:rPr>
          <w:color w:val="auto"/>
        </w:rPr>
      </w:pPr>
      <w:r w:rsidRPr="00CB5AA3">
        <w:rPr>
          <w:color w:val="auto"/>
        </w:rPr>
        <w:t>1% subsample group</w:t>
      </w:r>
    </w:p>
    <w:p w14:paraId="392BA248" w14:textId="77777777" w:rsidR="00D8150E" w:rsidRPr="00CB5AA3" w:rsidRDefault="00D8150E" w:rsidP="00D8150E">
      <w:pPr>
        <w:pStyle w:val="BulletList"/>
        <w:rPr>
          <w:color w:val="auto"/>
        </w:rPr>
      </w:pPr>
      <w:r w:rsidRPr="00CB5AA3">
        <w:rPr>
          <w:color w:val="auto"/>
        </w:rPr>
        <w:t>0.5% subsample group</w:t>
      </w:r>
    </w:p>
    <w:p w14:paraId="59FD77B3" w14:textId="00B5D6DD" w:rsidR="00D8150E" w:rsidRPr="00CB5AA3" w:rsidRDefault="00EA0604" w:rsidP="00FB1BF0">
      <w:pPr>
        <w:pStyle w:val="BodyText12"/>
        <w:rPr>
          <w:ins w:id="51" w:author="Fortin, Stephen [JJCUS Non-J&amp;J]" w:date="2019-05-16T10:37:00Z"/>
          <w:noProof w:val="0"/>
          <w:color w:val="auto"/>
        </w:rPr>
      </w:pPr>
      <w:r>
        <w:rPr>
          <w:noProof w:val="0"/>
          <w:color w:val="auto"/>
        </w:rPr>
        <w:t>The study population group will consist of the entire study population</w:t>
      </w:r>
      <w:r w:rsidR="00FB1BF0">
        <w:rPr>
          <w:noProof w:val="0"/>
          <w:color w:val="auto"/>
        </w:rPr>
        <w:t>, and t</w:t>
      </w:r>
      <w:r w:rsidR="00FB1BF0" w:rsidRPr="00CB5AA3">
        <w:rPr>
          <w:noProof w:val="0"/>
          <w:color w:val="auto"/>
        </w:rPr>
        <w:t>he 10%</w:t>
      </w:r>
      <w:r w:rsidR="00FB1BF0">
        <w:rPr>
          <w:noProof w:val="0"/>
          <w:color w:val="auto"/>
        </w:rPr>
        <w:t>, 1</w:t>
      </w:r>
      <w:r w:rsidR="00FB1BF0" w:rsidRPr="00CB5AA3">
        <w:rPr>
          <w:noProof w:val="0"/>
          <w:color w:val="auto"/>
        </w:rPr>
        <w:t>%</w:t>
      </w:r>
      <w:r w:rsidR="00FB1BF0">
        <w:rPr>
          <w:noProof w:val="0"/>
          <w:color w:val="auto"/>
        </w:rPr>
        <w:t xml:space="preserve"> and 0.5%</w:t>
      </w:r>
      <w:r w:rsidR="00FB1BF0" w:rsidRPr="00CB5AA3">
        <w:rPr>
          <w:noProof w:val="0"/>
          <w:color w:val="auto"/>
        </w:rPr>
        <w:t xml:space="preserve"> subsample</w:t>
      </w:r>
      <w:r w:rsidR="00FB1BF0">
        <w:rPr>
          <w:noProof w:val="0"/>
          <w:color w:val="auto"/>
        </w:rPr>
        <w:t xml:space="preserve"> groups</w:t>
      </w:r>
      <w:r w:rsidR="00FB1BF0" w:rsidRPr="00CB5AA3">
        <w:rPr>
          <w:noProof w:val="0"/>
          <w:color w:val="auto"/>
        </w:rPr>
        <w:t xml:space="preserve"> will include a </w:t>
      </w:r>
      <w:r w:rsidR="001C1176">
        <w:rPr>
          <w:noProof w:val="0"/>
          <w:color w:val="auto"/>
        </w:rPr>
        <w:t xml:space="preserve">total </w:t>
      </w:r>
      <w:r w:rsidR="007B3ADF">
        <w:rPr>
          <w:noProof w:val="0"/>
          <w:color w:val="auto"/>
        </w:rPr>
        <w:t xml:space="preserve">of </w:t>
      </w:r>
      <w:r w:rsidR="00FB1BF0">
        <w:rPr>
          <w:noProof w:val="0"/>
          <w:color w:val="auto"/>
        </w:rPr>
        <w:t xml:space="preserve">5, </w:t>
      </w:r>
      <w:r w:rsidR="00FB1BF0" w:rsidRPr="00CB5AA3">
        <w:rPr>
          <w:noProof w:val="0"/>
          <w:color w:val="auto"/>
        </w:rPr>
        <w:t xml:space="preserve">50 </w:t>
      </w:r>
      <w:r w:rsidR="00FB1BF0">
        <w:rPr>
          <w:noProof w:val="0"/>
          <w:color w:val="auto"/>
        </w:rPr>
        <w:t xml:space="preserve">and 100 </w:t>
      </w:r>
      <w:r w:rsidR="00FB1BF0" w:rsidRPr="00CB5AA3">
        <w:rPr>
          <w:noProof w:val="0"/>
          <w:color w:val="auto"/>
        </w:rPr>
        <w:t>subsample draws</w:t>
      </w:r>
      <w:r w:rsidR="00FB1BF0">
        <w:rPr>
          <w:noProof w:val="0"/>
          <w:color w:val="auto"/>
        </w:rPr>
        <w:t>, respectively. Each s</w:t>
      </w:r>
      <w:r w:rsidR="00D8150E" w:rsidRPr="00CB5AA3">
        <w:rPr>
          <w:noProof w:val="0"/>
          <w:color w:val="auto"/>
        </w:rPr>
        <w:t>ubsample</w:t>
      </w:r>
      <w:r w:rsidR="00FB1BF0">
        <w:rPr>
          <w:noProof w:val="0"/>
          <w:color w:val="auto"/>
        </w:rPr>
        <w:t xml:space="preserve"> draw</w:t>
      </w:r>
      <w:r w:rsidR="00D8150E" w:rsidRPr="00CB5AA3">
        <w:rPr>
          <w:noProof w:val="0"/>
          <w:color w:val="auto"/>
        </w:rPr>
        <w:t xml:space="preserve"> will be </w:t>
      </w:r>
      <w:r w:rsidR="00FB1BF0">
        <w:rPr>
          <w:noProof w:val="0"/>
          <w:color w:val="auto"/>
        </w:rPr>
        <w:t xml:space="preserve">performed </w:t>
      </w:r>
      <w:r w:rsidR="00D8150E" w:rsidRPr="00CB5AA3">
        <w:rPr>
          <w:noProof w:val="0"/>
          <w:color w:val="auto"/>
        </w:rPr>
        <w:t>by random sampling without replacement from the study population stratified by study comparison group. Analyses will be performed on each subsample draw independently, and results will be considered jointly within each sample group.</w:t>
      </w:r>
    </w:p>
    <w:p w14:paraId="5EB129DE" w14:textId="4AC4B8D1" w:rsidR="00B44459" w:rsidRPr="007E31AE" w:rsidDel="00310325" w:rsidRDefault="00B44459" w:rsidP="00B45E09">
      <w:pPr>
        <w:pStyle w:val="BulletList"/>
        <w:rPr>
          <w:del w:id="52" w:author="Fortin, Stephen [JJCUS Non-J&amp;J]" w:date="2019-05-16T10:46:00Z"/>
          <w:color w:val="262626" w:themeColor="text2" w:themeTint="D9"/>
        </w:rPr>
      </w:pPr>
    </w:p>
    <w:p w14:paraId="3272A03A" w14:textId="3F41D811" w:rsidR="00AB75E9" w:rsidRDefault="008D4C6C" w:rsidP="00923FA5">
      <w:pPr>
        <w:pStyle w:val="Heading2"/>
        <w:rPr>
          <w:color w:val="262626" w:themeColor="text2" w:themeTint="D9"/>
        </w:rPr>
      </w:pPr>
      <w:bookmarkStart w:id="53" w:name="_Toc11925995"/>
      <w:r w:rsidRPr="007E31AE">
        <w:rPr>
          <w:color w:val="262626" w:themeColor="text2" w:themeTint="D9"/>
        </w:rPr>
        <w:t>Variables</w:t>
      </w:r>
      <w:bookmarkEnd w:id="53"/>
      <w:r w:rsidR="00AB75E9" w:rsidRPr="007E31AE">
        <w:rPr>
          <w:color w:val="262626" w:themeColor="text2" w:themeTint="D9"/>
        </w:rPr>
        <w:t xml:space="preserve"> </w:t>
      </w:r>
    </w:p>
    <w:p w14:paraId="5C0ACBBB" w14:textId="7F7F9149" w:rsidR="00561A0B" w:rsidRPr="00561A0B" w:rsidRDefault="00561A0B" w:rsidP="00561A0B">
      <w:pPr>
        <w:pStyle w:val="Description"/>
        <w:ind w:left="864"/>
        <w:rPr>
          <w:color w:val="auto"/>
          <w:sz w:val="21"/>
          <w:szCs w:val="21"/>
        </w:rPr>
      </w:pPr>
      <w:r w:rsidRPr="00561A0B">
        <w:rPr>
          <w:color w:val="auto"/>
          <w:sz w:val="21"/>
          <w:szCs w:val="21"/>
        </w:rPr>
        <w:t xml:space="preserve">All variables will be </w:t>
      </w:r>
      <w:r w:rsidR="00CF7C61">
        <w:rPr>
          <w:color w:val="auto"/>
          <w:sz w:val="21"/>
          <w:szCs w:val="21"/>
        </w:rPr>
        <w:t>identified</w:t>
      </w:r>
      <w:r w:rsidRPr="00561A0B">
        <w:rPr>
          <w:color w:val="auto"/>
          <w:sz w:val="21"/>
          <w:szCs w:val="21"/>
        </w:rPr>
        <w:t xml:space="preserve"> by SNOMED codes, which are standard vocabulary concepts mapped from international coding systems.</w:t>
      </w:r>
    </w:p>
    <w:p w14:paraId="3E261AC5" w14:textId="77777777" w:rsidR="00B57EF0" w:rsidRPr="007E31AE" w:rsidRDefault="00B57EF0" w:rsidP="00923FA5">
      <w:pPr>
        <w:pStyle w:val="Heading3"/>
        <w:rPr>
          <w:color w:val="262626" w:themeColor="text2" w:themeTint="D9"/>
        </w:rPr>
      </w:pPr>
      <w:bookmarkStart w:id="54" w:name="_Toc11925996"/>
      <w:bookmarkStart w:id="55" w:name="_Hlk42011982"/>
      <w:r w:rsidRPr="007E31AE">
        <w:rPr>
          <w:color w:val="262626" w:themeColor="text2" w:themeTint="D9"/>
        </w:rPr>
        <w:t>Primary Independent Variable(s)</w:t>
      </w:r>
      <w:bookmarkEnd w:id="54"/>
    </w:p>
    <w:p w14:paraId="24A856F5" w14:textId="75E1A51E" w:rsidR="00E77724" w:rsidRDefault="00E77724" w:rsidP="00F50BDA">
      <w:pPr>
        <w:pStyle w:val="BulletList"/>
        <w:numPr>
          <w:ilvl w:val="0"/>
          <w:numId w:val="0"/>
        </w:numPr>
        <w:ind w:left="864"/>
        <w:rPr>
          <w:color w:val="262626" w:themeColor="text2" w:themeTint="D9"/>
        </w:rPr>
      </w:pPr>
      <w:r>
        <w:rPr>
          <w:color w:val="262626" w:themeColor="text2" w:themeTint="D9"/>
        </w:rPr>
        <w:t xml:space="preserve">For all primary </w:t>
      </w:r>
      <w:bookmarkEnd w:id="55"/>
      <w:r>
        <w:rPr>
          <w:color w:val="262626" w:themeColor="text2" w:themeTint="D9"/>
        </w:rPr>
        <w:t>and secondary research objectives, the study’s independent variable will be treatment with an ACEI vs. thiazide or thiazide-like diuretic at index.</w:t>
      </w:r>
    </w:p>
    <w:p w14:paraId="53976BB3" w14:textId="35E7A383" w:rsidR="00B57EF0" w:rsidRDefault="00B57EF0" w:rsidP="00923FA5">
      <w:pPr>
        <w:pStyle w:val="Heading3"/>
        <w:rPr>
          <w:color w:val="262626" w:themeColor="text2" w:themeTint="D9"/>
        </w:rPr>
      </w:pPr>
      <w:bookmarkStart w:id="56" w:name="_Toc11925997"/>
      <w:r w:rsidRPr="007E31AE">
        <w:rPr>
          <w:color w:val="262626" w:themeColor="text2" w:themeTint="D9"/>
        </w:rPr>
        <w:t>Subgroup/Stratification Variable(s)</w:t>
      </w:r>
      <w:bookmarkEnd w:id="56"/>
    </w:p>
    <w:p w14:paraId="4BB087F3" w14:textId="58204697" w:rsidR="00392F0D" w:rsidRPr="0089740B" w:rsidRDefault="00F50BDA" w:rsidP="00F50BDA">
      <w:pPr>
        <w:pStyle w:val="BodyText12"/>
        <w:rPr>
          <w:noProof w:val="0"/>
          <w:color w:val="auto"/>
        </w:rPr>
      </w:pPr>
      <w:r>
        <w:rPr>
          <w:noProof w:val="0"/>
          <w:color w:val="auto"/>
        </w:rPr>
        <w:t>There will be no subgroup/stratification variables.</w:t>
      </w:r>
    </w:p>
    <w:p w14:paraId="6F90CBEC" w14:textId="32DF8C18" w:rsidR="006E05D3" w:rsidRDefault="00B57EF0" w:rsidP="00EB1663">
      <w:pPr>
        <w:pStyle w:val="Heading3"/>
        <w:rPr>
          <w:color w:val="262626" w:themeColor="text2" w:themeTint="D9"/>
        </w:rPr>
      </w:pPr>
      <w:bookmarkStart w:id="57" w:name="_Toc11925998"/>
      <w:r w:rsidRPr="007E31AE">
        <w:rPr>
          <w:color w:val="262626" w:themeColor="text2" w:themeTint="D9"/>
        </w:rPr>
        <w:t>Covariates</w:t>
      </w:r>
      <w:bookmarkEnd w:id="57"/>
    </w:p>
    <w:p w14:paraId="450E4C89" w14:textId="1EA1F08E" w:rsidR="00F03216" w:rsidRPr="00F03216" w:rsidRDefault="00F03216" w:rsidP="00F03216">
      <w:pPr>
        <w:pStyle w:val="Description"/>
        <w:ind w:left="864"/>
        <w:rPr>
          <w:sz w:val="21"/>
          <w:szCs w:val="21"/>
        </w:rPr>
      </w:pPr>
      <w:r w:rsidRPr="00F03216">
        <w:rPr>
          <w:sz w:val="21"/>
          <w:szCs w:val="21"/>
        </w:rPr>
        <w:t>Study covariates</w:t>
      </w:r>
      <w:r>
        <w:rPr>
          <w:sz w:val="21"/>
          <w:szCs w:val="21"/>
        </w:rPr>
        <w:t xml:space="preserve"> will be created using the OHDSI Feature Extraction library.</w:t>
      </w:r>
    </w:p>
    <w:p w14:paraId="0A34422C" w14:textId="77777777" w:rsidR="00B57EF0" w:rsidRPr="007E31AE" w:rsidRDefault="00B57EF0" w:rsidP="00923FA5">
      <w:pPr>
        <w:pStyle w:val="Heading4"/>
        <w:rPr>
          <w:color w:val="262626" w:themeColor="text2" w:themeTint="D9"/>
        </w:rPr>
      </w:pPr>
      <w:r w:rsidRPr="007E31AE">
        <w:rPr>
          <w:color w:val="262626" w:themeColor="text2" w:themeTint="D9"/>
        </w:rPr>
        <w:t>Patient Demographics</w:t>
      </w:r>
    </w:p>
    <w:p w14:paraId="731DAA74" w14:textId="4F089A64" w:rsidR="008C5A07" w:rsidRPr="009F7365" w:rsidRDefault="008C5A07" w:rsidP="009F7365">
      <w:pPr>
        <w:pStyle w:val="BulletList"/>
        <w:rPr>
          <w:color w:val="262626" w:themeColor="text2" w:themeTint="D9"/>
        </w:rPr>
      </w:pPr>
      <w:r>
        <w:rPr>
          <w:color w:val="262626" w:themeColor="text2" w:themeTint="D9"/>
        </w:rPr>
        <w:t>Age: patient age at index will be grouped into categories in 5-year increments, e.g.:</w:t>
      </w:r>
      <w:r w:rsidR="009F7365">
        <w:rPr>
          <w:color w:val="262626" w:themeColor="text2" w:themeTint="D9"/>
        </w:rPr>
        <w:t xml:space="preserve">  </w:t>
      </w:r>
      <w:r w:rsidRPr="009F7365">
        <w:rPr>
          <w:color w:val="262626" w:themeColor="text2" w:themeTint="D9"/>
        </w:rPr>
        <w:t xml:space="preserve">0-4, 5-9, 10-14, 15-19, 20-24, 25-29, 30-34, 35-39, 40-44, 45-49, 50-54, 55-59, 60-64, </w:t>
      </w:r>
      <w:r w:rsidR="009F7365">
        <w:rPr>
          <w:color w:val="262626" w:themeColor="text2" w:themeTint="D9"/>
        </w:rPr>
        <w:t xml:space="preserve">and </w:t>
      </w:r>
      <w:r w:rsidRPr="009F7365">
        <w:rPr>
          <w:color w:val="262626" w:themeColor="text2" w:themeTint="D9"/>
        </w:rPr>
        <w:t>65-69</w:t>
      </w:r>
      <w:r w:rsidR="009F7365">
        <w:rPr>
          <w:color w:val="262626" w:themeColor="text2" w:themeTint="D9"/>
        </w:rPr>
        <w:t xml:space="preserve"> years</w:t>
      </w:r>
    </w:p>
    <w:p w14:paraId="27B3358E" w14:textId="57713A29" w:rsidR="00FD3705" w:rsidRDefault="008C5A07" w:rsidP="00923FA5">
      <w:pPr>
        <w:pStyle w:val="BulletList"/>
        <w:rPr>
          <w:color w:val="262626" w:themeColor="text2" w:themeTint="D9"/>
        </w:rPr>
      </w:pPr>
      <w:r>
        <w:rPr>
          <w:color w:val="262626" w:themeColor="text2" w:themeTint="D9"/>
        </w:rPr>
        <w:t>Sex:</w:t>
      </w:r>
      <w:r w:rsidR="003C511B">
        <w:rPr>
          <w:color w:val="262626" w:themeColor="text2" w:themeTint="D9"/>
        </w:rPr>
        <w:t xml:space="preserve"> male or female</w:t>
      </w:r>
    </w:p>
    <w:p w14:paraId="1C30EB6D" w14:textId="0E62F78C" w:rsidR="00B57EF0" w:rsidRPr="007E31AE" w:rsidRDefault="005C754B" w:rsidP="00923FA5">
      <w:pPr>
        <w:pStyle w:val="Heading4"/>
        <w:rPr>
          <w:color w:val="262626" w:themeColor="text2" w:themeTint="D9"/>
        </w:rPr>
      </w:pPr>
      <w:r>
        <w:rPr>
          <w:color w:val="262626" w:themeColor="text2" w:themeTint="D9"/>
        </w:rPr>
        <w:lastRenderedPageBreak/>
        <w:t>Event</w:t>
      </w:r>
      <w:r w:rsidR="00B57EF0" w:rsidRPr="007E31AE">
        <w:rPr>
          <w:color w:val="262626" w:themeColor="text2" w:themeTint="D9"/>
        </w:rPr>
        <w:t xml:space="preserve"> Characteristics</w:t>
      </w:r>
    </w:p>
    <w:p w14:paraId="1A5E63BF" w14:textId="4A3FA897" w:rsidR="005C754B" w:rsidRDefault="005C754B" w:rsidP="00923FA5">
      <w:pPr>
        <w:pStyle w:val="BulletList"/>
        <w:rPr>
          <w:color w:val="262626" w:themeColor="text2" w:themeTint="D9"/>
        </w:rPr>
      </w:pPr>
      <w:r>
        <w:rPr>
          <w:color w:val="262626" w:themeColor="text2" w:themeTint="D9"/>
        </w:rPr>
        <w:t>Year of index event: 2014, 2015, 201</w:t>
      </w:r>
      <w:r w:rsidR="00964B98">
        <w:rPr>
          <w:color w:val="262626" w:themeColor="text2" w:themeTint="D9"/>
        </w:rPr>
        <w:t>6</w:t>
      </w:r>
    </w:p>
    <w:p w14:paraId="0733828C" w14:textId="782AE853" w:rsidR="00413162" w:rsidRDefault="00413162" w:rsidP="00923FA5">
      <w:pPr>
        <w:pStyle w:val="BulletList"/>
        <w:rPr>
          <w:color w:val="262626" w:themeColor="text2" w:themeTint="D9"/>
        </w:rPr>
      </w:pPr>
      <w:r>
        <w:rPr>
          <w:color w:val="262626" w:themeColor="text2" w:themeTint="D9"/>
        </w:rPr>
        <w:t>Month of index event</w:t>
      </w:r>
    </w:p>
    <w:p w14:paraId="10848D60" w14:textId="77777777" w:rsidR="00B57EF0" w:rsidRPr="007E31AE" w:rsidRDefault="00B57EF0" w:rsidP="00923FA5">
      <w:pPr>
        <w:pStyle w:val="Heading4"/>
        <w:rPr>
          <w:color w:val="262626" w:themeColor="text2" w:themeTint="D9"/>
        </w:rPr>
      </w:pPr>
      <w:r w:rsidRPr="007E31AE">
        <w:rPr>
          <w:color w:val="262626" w:themeColor="text2" w:themeTint="D9"/>
        </w:rPr>
        <w:t>Patient Clinical Characteristics</w:t>
      </w:r>
    </w:p>
    <w:p w14:paraId="6ED663C4" w14:textId="56FA3E25" w:rsidR="00376C21" w:rsidRPr="00CF7C61" w:rsidRDefault="00376C21" w:rsidP="00376C21">
      <w:pPr>
        <w:pStyle w:val="BulletList"/>
        <w:numPr>
          <w:ilvl w:val="0"/>
          <w:numId w:val="0"/>
        </w:numPr>
        <w:ind w:left="1152" w:hanging="288"/>
        <w:rPr>
          <w:color w:val="auto"/>
        </w:rPr>
      </w:pPr>
      <w:r w:rsidRPr="00CF7C61">
        <w:rPr>
          <w:color w:val="auto"/>
        </w:rPr>
        <w:t>One covariate will be created for each of the following:</w:t>
      </w:r>
    </w:p>
    <w:p w14:paraId="787D94E3" w14:textId="6ED86904" w:rsidR="00CC19EE" w:rsidRPr="00CF7C61" w:rsidRDefault="00107D0E" w:rsidP="0092478C">
      <w:pPr>
        <w:pStyle w:val="BulletList"/>
        <w:numPr>
          <w:ilvl w:val="0"/>
          <w:numId w:val="18"/>
        </w:numPr>
        <w:rPr>
          <w:color w:val="auto"/>
        </w:rPr>
      </w:pPr>
      <w:r w:rsidRPr="00CF7C61">
        <w:rPr>
          <w:color w:val="auto"/>
        </w:rPr>
        <w:t>A</w:t>
      </w:r>
      <w:r w:rsidR="00DE63F0" w:rsidRPr="00CF7C61">
        <w:rPr>
          <w:color w:val="auto"/>
        </w:rPr>
        <w:t xml:space="preserve">ll </w:t>
      </w:r>
      <w:r w:rsidR="00CC19EE" w:rsidRPr="00CF7C61">
        <w:rPr>
          <w:color w:val="auto"/>
        </w:rPr>
        <w:t>observed conditio</w:t>
      </w:r>
      <w:r w:rsidR="001A16BF" w:rsidRPr="00CF7C61">
        <w:rPr>
          <w:color w:val="auto"/>
        </w:rPr>
        <w:t>ns</w:t>
      </w:r>
      <w:r w:rsidR="00CC19EE" w:rsidRPr="00CF7C61">
        <w:rPr>
          <w:color w:val="auto"/>
        </w:rPr>
        <w:t xml:space="preserve">, </w:t>
      </w:r>
      <w:r w:rsidR="00FD5DEE" w:rsidRPr="00CF7C61">
        <w:rPr>
          <w:color w:val="auto"/>
        </w:rPr>
        <w:t>drug exposure</w:t>
      </w:r>
      <w:r w:rsidR="001A16BF" w:rsidRPr="00CF7C61">
        <w:rPr>
          <w:color w:val="auto"/>
        </w:rPr>
        <w:t>s</w:t>
      </w:r>
      <w:r w:rsidR="00FD5DEE" w:rsidRPr="00CF7C61">
        <w:rPr>
          <w:color w:val="auto"/>
        </w:rPr>
        <w:t xml:space="preserve"> group</w:t>
      </w:r>
      <w:r w:rsidR="001A16BF" w:rsidRPr="00CF7C61">
        <w:rPr>
          <w:color w:val="auto"/>
        </w:rPr>
        <w:t>ed according to</w:t>
      </w:r>
      <w:r w:rsidR="00FD5DEE" w:rsidRPr="00CF7C61">
        <w:rPr>
          <w:color w:val="auto"/>
        </w:rPr>
        <w:t xml:space="preserve"> the Anatomical Therapeutic Chemical</w:t>
      </w:r>
      <w:r w:rsidR="00D17F45" w:rsidRPr="00CF7C61">
        <w:rPr>
          <w:color w:val="auto"/>
        </w:rPr>
        <w:t xml:space="preserve"> </w:t>
      </w:r>
      <w:r w:rsidR="00FD5DEE" w:rsidRPr="00CF7C61">
        <w:rPr>
          <w:color w:val="auto"/>
        </w:rPr>
        <w:t xml:space="preserve">classification </w:t>
      </w:r>
      <w:r w:rsidR="001A16BF" w:rsidRPr="00CF7C61">
        <w:rPr>
          <w:color w:val="auto"/>
        </w:rPr>
        <w:t>s</w:t>
      </w:r>
      <w:r w:rsidR="00FD5DEE" w:rsidRPr="00CF7C61">
        <w:rPr>
          <w:color w:val="auto"/>
        </w:rPr>
        <w:t>ystem, procedures, device exposures, measurement values, and observations occurring within the long-term window (i.e., at or within 365 days prior to index) or short-term window (i.e., at or within 30 days prior to index)</w:t>
      </w:r>
    </w:p>
    <w:p w14:paraId="62C34BB4" w14:textId="7BAE2CFF" w:rsidR="00891911" w:rsidRPr="00CF7C61" w:rsidRDefault="00891911" w:rsidP="00891911">
      <w:pPr>
        <w:pStyle w:val="BulletList"/>
        <w:rPr>
          <w:color w:val="auto"/>
        </w:rPr>
      </w:pPr>
      <w:r w:rsidRPr="00CF7C61">
        <w:rPr>
          <w:color w:val="auto"/>
        </w:rPr>
        <w:t xml:space="preserve">All observed </w:t>
      </w:r>
      <w:r w:rsidR="00107D0E" w:rsidRPr="00CF7C61">
        <w:rPr>
          <w:color w:val="auto"/>
        </w:rPr>
        <w:t>drug exposure</w:t>
      </w:r>
      <w:r w:rsidR="001A16BF" w:rsidRPr="00CF7C61">
        <w:rPr>
          <w:color w:val="auto"/>
        </w:rPr>
        <w:t xml:space="preserve">s </w:t>
      </w:r>
      <w:r w:rsidRPr="00CF7C61">
        <w:rPr>
          <w:color w:val="auto"/>
        </w:rPr>
        <w:t>group</w:t>
      </w:r>
      <w:r w:rsidR="001A16BF" w:rsidRPr="00CF7C61">
        <w:rPr>
          <w:color w:val="auto"/>
        </w:rPr>
        <w:t>ed according to</w:t>
      </w:r>
      <w:r w:rsidRPr="00CF7C61">
        <w:rPr>
          <w:color w:val="auto"/>
        </w:rPr>
        <w:t xml:space="preserve"> the </w:t>
      </w:r>
      <w:r w:rsidR="00D17F45" w:rsidRPr="00CF7C61">
        <w:rPr>
          <w:color w:val="auto"/>
        </w:rPr>
        <w:t xml:space="preserve">Anatomical Therapeutic Chemical </w:t>
      </w:r>
      <w:r w:rsidRPr="00CF7C61">
        <w:rPr>
          <w:color w:val="auto"/>
        </w:rPr>
        <w:t xml:space="preserve">classification system </w:t>
      </w:r>
      <w:r w:rsidR="0063302B" w:rsidRPr="00CF7C61">
        <w:rPr>
          <w:color w:val="auto"/>
        </w:rPr>
        <w:t>with</w:t>
      </w:r>
      <w:r w:rsidRPr="00CF7C61">
        <w:rPr>
          <w:color w:val="auto"/>
        </w:rPr>
        <w:t>in the time</w:t>
      </w:r>
      <w:r w:rsidR="004018F2">
        <w:rPr>
          <w:color w:val="auto"/>
        </w:rPr>
        <w:t>-</w:t>
      </w:r>
      <w:r w:rsidRPr="00CF7C61">
        <w:rPr>
          <w:color w:val="auto"/>
        </w:rPr>
        <w:t>at</w:t>
      </w:r>
      <w:r w:rsidR="004018F2">
        <w:rPr>
          <w:color w:val="auto"/>
        </w:rPr>
        <w:t>-</w:t>
      </w:r>
      <w:r w:rsidRPr="00CF7C61">
        <w:rPr>
          <w:color w:val="auto"/>
        </w:rPr>
        <w:t>risk window</w:t>
      </w:r>
    </w:p>
    <w:p w14:paraId="70398FDD" w14:textId="35B7C1F1" w:rsidR="001A16BF" w:rsidRPr="00CF7C61" w:rsidRDefault="001A16BF" w:rsidP="00376C21">
      <w:pPr>
        <w:pStyle w:val="BulletList"/>
        <w:numPr>
          <w:ilvl w:val="0"/>
          <w:numId w:val="0"/>
        </w:numPr>
        <w:ind w:left="864"/>
        <w:rPr>
          <w:color w:val="auto"/>
        </w:rPr>
      </w:pPr>
      <w:r w:rsidRPr="00CF7C61">
        <w:rPr>
          <w:color w:val="auto"/>
        </w:rPr>
        <w:t xml:space="preserve">The following characteristics will be measured </w:t>
      </w:r>
      <w:r w:rsidR="00376C21" w:rsidRPr="00CF7C61">
        <w:rPr>
          <w:color w:val="auto"/>
        </w:rPr>
        <w:t>based on</w:t>
      </w:r>
      <w:r w:rsidRPr="00CF7C61">
        <w:rPr>
          <w:color w:val="auto"/>
        </w:rPr>
        <w:t xml:space="preserve"> all observed conditions</w:t>
      </w:r>
      <w:r w:rsidR="00376C21" w:rsidRPr="00CF7C61">
        <w:rPr>
          <w:color w:val="auto"/>
        </w:rPr>
        <w:t xml:space="preserve"> occurring prior to the end of the </w:t>
      </w:r>
      <w:r w:rsidR="00AE2052">
        <w:rPr>
          <w:color w:val="auto"/>
        </w:rPr>
        <w:t>time-at-</w:t>
      </w:r>
      <w:r w:rsidR="00376C21" w:rsidRPr="00CF7C61">
        <w:rPr>
          <w:color w:val="auto"/>
        </w:rPr>
        <w:t>risk window</w:t>
      </w:r>
      <w:r w:rsidR="00EC4793" w:rsidRPr="00CF7C61">
        <w:rPr>
          <w:color w:val="auto"/>
        </w:rPr>
        <w:t>:</w:t>
      </w:r>
    </w:p>
    <w:p w14:paraId="57AF1E29" w14:textId="624C4667" w:rsidR="00FE0BDF" w:rsidRPr="00CF7C61" w:rsidRDefault="009C733D" w:rsidP="00891911">
      <w:pPr>
        <w:pStyle w:val="BulletList"/>
        <w:rPr>
          <w:color w:val="auto"/>
        </w:rPr>
      </w:pPr>
      <w:proofErr w:type="spellStart"/>
      <w:r w:rsidRPr="00CF7C61">
        <w:rPr>
          <w:color w:val="auto"/>
        </w:rPr>
        <w:t>Charlson</w:t>
      </w:r>
      <w:proofErr w:type="spellEnd"/>
      <w:r w:rsidR="00175816" w:rsidRPr="00CF7C61">
        <w:rPr>
          <w:color w:val="auto"/>
        </w:rPr>
        <w:t>-Romano</w:t>
      </w:r>
      <w:r w:rsidRPr="00CF7C61">
        <w:rPr>
          <w:color w:val="auto"/>
        </w:rPr>
        <w:t xml:space="preserve"> Comorbidity Index (CCI):</w:t>
      </w:r>
      <w:r w:rsidR="00A3488B" w:rsidRPr="00CF7C61">
        <w:rPr>
          <w:color w:val="auto"/>
        </w:rPr>
        <w:t xml:space="preserve"> the CCI is an aggregate measure of comorbidity created by using select diagnoses associated with chronic disease (e.g., heart disease, cancer). Higher scores are indicative of greater comorbid burden.</w:t>
      </w:r>
      <w:r w:rsidR="001A16BF" w:rsidRPr="00CF7C61">
        <w:rPr>
          <w:color w:val="auto"/>
        </w:rPr>
        <w:t xml:space="preserve"> The CCI includes 19 medical conditions and weights these conditions from +1 to +6</w:t>
      </w:r>
      <w:r w:rsidR="00E15D69">
        <w:rPr>
          <w:color w:val="auto"/>
          <w:vertAlign w:val="superscript"/>
        </w:rPr>
        <w:t>7</w:t>
      </w:r>
      <w:r w:rsidR="001A16BF" w:rsidRPr="00CF7C61">
        <w:rPr>
          <w:color w:val="auto"/>
        </w:rPr>
        <w:t xml:space="preserve">. </w:t>
      </w:r>
    </w:p>
    <w:p w14:paraId="48786E80" w14:textId="2335D874" w:rsidR="009C733D" w:rsidRPr="00CF7C61" w:rsidRDefault="009C733D" w:rsidP="00891911">
      <w:pPr>
        <w:pStyle w:val="BulletList"/>
        <w:rPr>
          <w:color w:val="auto"/>
        </w:rPr>
      </w:pPr>
      <w:r w:rsidRPr="00CF7C61">
        <w:rPr>
          <w:color w:val="auto"/>
        </w:rPr>
        <w:t>Diabetes Co</w:t>
      </w:r>
      <w:r w:rsidR="009D7DFB" w:rsidRPr="00CF7C61">
        <w:rPr>
          <w:color w:val="auto"/>
        </w:rPr>
        <w:t>mplications</w:t>
      </w:r>
      <w:r w:rsidRPr="00CF7C61">
        <w:rPr>
          <w:color w:val="auto"/>
        </w:rPr>
        <w:t xml:space="preserve"> Severity Index (DCSI):</w:t>
      </w:r>
      <w:r w:rsidR="009D7DFB" w:rsidRPr="00CF7C61">
        <w:rPr>
          <w:color w:val="auto"/>
        </w:rPr>
        <w:t xml:space="preserve"> the DCSI is an aggregate measure of diabetes complications severity created based on a 13-point scale scored from automated clinical baseline data (e.g., diagnostic, pharmacy, and laboratory data)</w:t>
      </w:r>
      <w:r w:rsidR="00E15D69">
        <w:rPr>
          <w:color w:val="auto"/>
          <w:vertAlign w:val="superscript"/>
        </w:rPr>
        <w:t>8</w:t>
      </w:r>
      <w:r w:rsidR="009D7DFB" w:rsidRPr="00CF7C61">
        <w:rPr>
          <w:color w:val="auto"/>
        </w:rPr>
        <w:t>.</w:t>
      </w:r>
    </w:p>
    <w:p w14:paraId="0954ECB7" w14:textId="63BD975B" w:rsidR="009C733D" w:rsidRPr="00CF7C61" w:rsidRDefault="009C733D" w:rsidP="00891911">
      <w:pPr>
        <w:pStyle w:val="BulletList"/>
        <w:rPr>
          <w:rFonts w:cstheme="minorHAnsi"/>
          <w:color w:val="auto"/>
        </w:rPr>
      </w:pPr>
      <w:r w:rsidRPr="00CF7C61">
        <w:rPr>
          <w:rFonts w:cstheme="minorHAnsi"/>
          <w:color w:val="auto"/>
        </w:rPr>
        <w:t>CHADS</w:t>
      </w:r>
      <w:r w:rsidR="00452B62" w:rsidRPr="00CF7C61">
        <w:rPr>
          <w:rFonts w:cstheme="minorHAnsi"/>
          <w:color w:val="auto"/>
          <w:vertAlign w:val="subscript"/>
        </w:rPr>
        <w:t>2</w:t>
      </w:r>
      <w:r w:rsidRPr="00CF7C61">
        <w:rPr>
          <w:rFonts w:cstheme="minorHAnsi"/>
          <w:color w:val="auto"/>
        </w:rPr>
        <w:t xml:space="preserve"> score:</w:t>
      </w:r>
      <w:r w:rsidR="00452B62" w:rsidRPr="00CF7C61">
        <w:rPr>
          <w:rFonts w:cstheme="minorHAnsi"/>
          <w:color w:val="auto"/>
        </w:rPr>
        <w:t xml:space="preserve"> the CHADS</w:t>
      </w:r>
      <w:r w:rsidR="00452B62" w:rsidRPr="00CF7C61">
        <w:rPr>
          <w:rFonts w:cstheme="minorHAnsi"/>
          <w:color w:val="auto"/>
          <w:vertAlign w:val="subscript"/>
        </w:rPr>
        <w:t>2</w:t>
      </w:r>
      <w:r w:rsidR="00452B62" w:rsidRPr="00CF7C61">
        <w:rPr>
          <w:rFonts w:cstheme="minorHAnsi"/>
          <w:color w:val="auto"/>
        </w:rPr>
        <w:t xml:space="preserve"> </w:t>
      </w:r>
      <w:r w:rsidR="00EA2100" w:rsidRPr="00CF7C61">
        <w:rPr>
          <w:rFonts w:cstheme="minorHAnsi"/>
          <w:color w:val="auto"/>
          <w:shd w:val="clear" w:color="auto" w:fill="FFFFFF"/>
        </w:rPr>
        <w:t>(</w:t>
      </w:r>
      <w:r w:rsidR="00B8082A" w:rsidRPr="00CF7C61">
        <w:rPr>
          <w:rFonts w:cstheme="minorHAnsi"/>
          <w:color w:val="auto"/>
          <w:shd w:val="clear" w:color="auto" w:fill="FFFFFF"/>
        </w:rPr>
        <w:t>c</w:t>
      </w:r>
      <w:r w:rsidR="00EA2100" w:rsidRPr="00CF7C61">
        <w:rPr>
          <w:rFonts w:cstheme="minorHAnsi"/>
          <w:color w:val="auto"/>
          <w:shd w:val="clear" w:color="auto" w:fill="FFFFFF"/>
        </w:rPr>
        <w:t xml:space="preserve">ongestive heart failure, </w:t>
      </w:r>
      <w:r w:rsidR="00B8082A" w:rsidRPr="00CF7C61">
        <w:rPr>
          <w:rFonts w:cstheme="minorHAnsi"/>
          <w:color w:val="auto"/>
          <w:shd w:val="clear" w:color="auto" w:fill="FFFFFF"/>
        </w:rPr>
        <w:t>h</w:t>
      </w:r>
      <w:r w:rsidR="00EA2100" w:rsidRPr="00CF7C61">
        <w:rPr>
          <w:rFonts w:cstheme="minorHAnsi"/>
          <w:color w:val="auto"/>
          <w:shd w:val="clear" w:color="auto" w:fill="FFFFFF"/>
        </w:rPr>
        <w:t xml:space="preserve">ypertension, </w:t>
      </w:r>
      <w:r w:rsidR="00B8082A" w:rsidRPr="00CF7C61">
        <w:rPr>
          <w:rFonts w:cstheme="minorHAnsi"/>
          <w:color w:val="auto"/>
          <w:shd w:val="clear" w:color="auto" w:fill="FFFFFF"/>
        </w:rPr>
        <w:t>a</w:t>
      </w:r>
      <w:r w:rsidR="00EA2100" w:rsidRPr="00CF7C61">
        <w:rPr>
          <w:rFonts w:cstheme="minorHAnsi"/>
          <w:color w:val="auto"/>
          <w:shd w:val="clear" w:color="auto" w:fill="FFFFFF"/>
        </w:rPr>
        <w:t xml:space="preserve">ge≥75 years, </w:t>
      </w:r>
      <w:r w:rsidR="00B8082A" w:rsidRPr="00CF7C61">
        <w:rPr>
          <w:rFonts w:cstheme="minorHAnsi"/>
          <w:color w:val="auto"/>
          <w:shd w:val="clear" w:color="auto" w:fill="FFFFFF"/>
        </w:rPr>
        <w:t>d</w:t>
      </w:r>
      <w:r w:rsidR="00EA2100" w:rsidRPr="00CF7C61">
        <w:rPr>
          <w:rFonts w:cstheme="minorHAnsi"/>
          <w:color w:val="auto"/>
          <w:shd w:val="clear" w:color="auto" w:fill="FFFFFF"/>
        </w:rPr>
        <w:t xml:space="preserve">iabetes mellitus, previous </w:t>
      </w:r>
      <w:r w:rsidR="00B8082A" w:rsidRPr="00CF7C61">
        <w:rPr>
          <w:rFonts w:cstheme="minorHAnsi"/>
          <w:color w:val="auto"/>
          <w:shd w:val="clear" w:color="auto" w:fill="FFFFFF"/>
        </w:rPr>
        <w:t>s</w:t>
      </w:r>
      <w:r w:rsidR="00EA2100" w:rsidRPr="00CF7C61">
        <w:rPr>
          <w:rFonts w:cstheme="minorHAnsi"/>
          <w:color w:val="auto"/>
          <w:shd w:val="clear" w:color="auto" w:fill="FFFFFF"/>
        </w:rPr>
        <w:t xml:space="preserve">troke/transient </w:t>
      </w:r>
      <w:r w:rsidR="00B8082A" w:rsidRPr="00CF7C61">
        <w:rPr>
          <w:rFonts w:cstheme="minorHAnsi"/>
          <w:color w:val="auto"/>
          <w:shd w:val="clear" w:color="auto" w:fill="FFFFFF"/>
        </w:rPr>
        <w:t>ischemic</w:t>
      </w:r>
      <w:r w:rsidR="00EA2100" w:rsidRPr="00CF7C61">
        <w:rPr>
          <w:rFonts w:cstheme="minorHAnsi"/>
          <w:color w:val="auto"/>
          <w:shd w:val="clear" w:color="auto" w:fill="FFFFFF"/>
        </w:rPr>
        <w:t xml:space="preserve"> attack (TIA) </w:t>
      </w:r>
      <w:r w:rsidR="00B8082A" w:rsidRPr="00CF7C61">
        <w:rPr>
          <w:rFonts w:cstheme="minorHAnsi"/>
          <w:color w:val="auto"/>
          <w:shd w:val="clear" w:color="auto" w:fill="FFFFFF"/>
        </w:rPr>
        <w:t>[</w:t>
      </w:r>
      <w:r w:rsidR="00EA2100" w:rsidRPr="00CF7C61">
        <w:rPr>
          <w:rFonts w:cstheme="minorHAnsi"/>
          <w:color w:val="auto"/>
          <w:shd w:val="clear" w:color="auto" w:fill="FFFFFF"/>
        </w:rPr>
        <w:t>double weight</w:t>
      </w:r>
      <w:r w:rsidR="00B8082A" w:rsidRPr="00CF7C61">
        <w:rPr>
          <w:rFonts w:cstheme="minorHAnsi"/>
          <w:color w:val="auto"/>
          <w:shd w:val="clear" w:color="auto" w:fill="FFFFFF"/>
        </w:rPr>
        <w:t>]</w:t>
      </w:r>
      <w:r w:rsidR="00EA2100" w:rsidRPr="00CF7C61">
        <w:rPr>
          <w:rFonts w:cstheme="minorHAnsi"/>
          <w:color w:val="auto"/>
          <w:shd w:val="clear" w:color="auto" w:fill="FFFFFF"/>
        </w:rPr>
        <w:t xml:space="preserve">) </w:t>
      </w:r>
      <w:r w:rsidR="00452B62" w:rsidRPr="00CF7C61">
        <w:rPr>
          <w:rFonts w:cstheme="minorHAnsi"/>
          <w:color w:val="auto"/>
        </w:rPr>
        <w:t>score is an aggregate measure created by using select diagnoses and patient demographics associated with risk of stroke. Scores range from 0-6 with higher scores indicative of higher risk of stroke</w:t>
      </w:r>
      <w:r w:rsidR="00E15D69">
        <w:rPr>
          <w:rFonts w:cstheme="minorHAnsi"/>
          <w:color w:val="auto"/>
          <w:vertAlign w:val="superscript"/>
        </w:rPr>
        <w:t>9</w:t>
      </w:r>
      <w:r w:rsidR="00452B62" w:rsidRPr="00CF7C61">
        <w:rPr>
          <w:rFonts w:cstheme="minorHAnsi"/>
          <w:color w:val="auto"/>
        </w:rPr>
        <w:t>.</w:t>
      </w:r>
    </w:p>
    <w:p w14:paraId="6284A468" w14:textId="55DA29B7" w:rsidR="009C733D" w:rsidRPr="00CF7C61" w:rsidRDefault="009C733D" w:rsidP="00891911">
      <w:pPr>
        <w:pStyle w:val="BulletList"/>
        <w:rPr>
          <w:rFonts w:cstheme="minorHAnsi"/>
          <w:color w:val="auto"/>
        </w:rPr>
      </w:pPr>
      <w:r w:rsidRPr="00CF7C61">
        <w:rPr>
          <w:rFonts w:cstheme="minorHAnsi"/>
          <w:color w:val="auto"/>
        </w:rPr>
        <w:t>CHA</w:t>
      </w:r>
      <w:r w:rsidR="00B8082A" w:rsidRPr="00CF7C61">
        <w:rPr>
          <w:rFonts w:cstheme="minorHAnsi"/>
          <w:color w:val="auto"/>
          <w:vertAlign w:val="subscript"/>
        </w:rPr>
        <w:t>2</w:t>
      </w:r>
      <w:r w:rsidRPr="00CF7C61">
        <w:rPr>
          <w:rFonts w:cstheme="minorHAnsi"/>
          <w:color w:val="auto"/>
        </w:rPr>
        <w:t>DS</w:t>
      </w:r>
      <w:r w:rsidRPr="00CF7C61">
        <w:rPr>
          <w:rFonts w:cstheme="minorHAnsi"/>
          <w:color w:val="auto"/>
          <w:vertAlign w:val="subscript"/>
        </w:rPr>
        <w:t>2</w:t>
      </w:r>
      <w:r w:rsidR="00900901" w:rsidRPr="00CF7C61">
        <w:rPr>
          <w:rFonts w:cstheme="minorHAnsi"/>
          <w:color w:val="auto"/>
        </w:rPr>
        <w:t>-</w:t>
      </w:r>
      <w:r w:rsidRPr="00CF7C61">
        <w:rPr>
          <w:rFonts w:cstheme="minorHAnsi"/>
          <w:color w:val="auto"/>
        </w:rPr>
        <w:t>VASc score:</w:t>
      </w:r>
      <w:r w:rsidR="00B8082A" w:rsidRPr="00CF7C61">
        <w:rPr>
          <w:rFonts w:cstheme="minorHAnsi"/>
          <w:color w:val="auto"/>
        </w:rPr>
        <w:t xml:space="preserve"> the CHA</w:t>
      </w:r>
      <w:r w:rsidR="00B8082A" w:rsidRPr="00CF7C61">
        <w:rPr>
          <w:rFonts w:cstheme="minorHAnsi"/>
          <w:color w:val="auto"/>
          <w:vertAlign w:val="subscript"/>
        </w:rPr>
        <w:t>2</w:t>
      </w:r>
      <w:r w:rsidR="00B8082A" w:rsidRPr="00CF7C61">
        <w:rPr>
          <w:rFonts w:cstheme="minorHAnsi"/>
          <w:color w:val="auto"/>
        </w:rPr>
        <w:t>DS</w:t>
      </w:r>
      <w:r w:rsidR="00B8082A" w:rsidRPr="00CF7C61">
        <w:rPr>
          <w:rFonts w:cstheme="minorHAnsi"/>
          <w:color w:val="auto"/>
          <w:vertAlign w:val="subscript"/>
        </w:rPr>
        <w:t>2</w:t>
      </w:r>
      <w:r w:rsidR="00B8082A" w:rsidRPr="00CF7C61">
        <w:rPr>
          <w:rFonts w:cstheme="minorHAnsi"/>
          <w:color w:val="auto"/>
        </w:rPr>
        <w:t xml:space="preserve">-VASc </w:t>
      </w:r>
      <w:r w:rsidR="00B8082A" w:rsidRPr="00CF7C61">
        <w:rPr>
          <w:rFonts w:cstheme="minorHAnsi"/>
          <w:color w:val="auto"/>
          <w:shd w:val="clear" w:color="auto" w:fill="FFFFFF"/>
        </w:rPr>
        <w:t>(vascular disease, age 65–74 years, female sex category) score</w:t>
      </w:r>
      <w:r w:rsidR="00B8082A" w:rsidRPr="00CF7C61">
        <w:rPr>
          <w:rFonts w:cstheme="minorHAnsi"/>
          <w:color w:val="auto"/>
        </w:rPr>
        <w:t xml:space="preserve"> is an aggregate measure of risk of stroke that supplements the CHADS</w:t>
      </w:r>
      <w:r w:rsidR="00B8082A" w:rsidRPr="00CF7C61">
        <w:rPr>
          <w:rFonts w:cstheme="minorHAnsi"/>
          <w:color w:val="auto"/>
          <w:vertAlign w:val="subscript"/>
        </w:rPr>
        <w:t>2</w:t>
      </w:r>
      <w:r w:rsidR="00B8082A" w:rsidRPr="00CF7C61">
        <w:rPr>
          <w:rFonts w:cstheme="minorHAnsi"/>
          <w:color w:val="auto"/>
        </w:rPr>
        <w:t xml:space="preserve"> score. Scores range from 0-9 with higher scores indicative of higher risk of stroke</w:t>
      </w:r>
      <w:r w:rsidR="00E15D69">
        <w:rPr>
          <w:rFonts w:cstheme="minorHAnsi"/>
          <w:color w:val="auto"/>
          <w:vertAlign w:val="superscript"/>
        </w:rPr>
        <w:t>10</w:t>
      </w:r>
      <w:r w:rsidR="00B8082A" w:rsidRPr="00CF7C61">
        <w:rPr>
          <w:rFonts w:cstheme="minorHAnsi"/>
          <w:color w:val="auto"/>
        </w:rPr>
        <w:t>.</w:t>
      </w:r>
    </w:p>
    <w:p w14:paraId="609F2053" w14:textId="77777777" w:rsidR="00376C21" w:rsidRPr="00327A7B" w:rsidRDefault="00376C21" w:rsidP="00B8082A">
      <w:pPr>
        <w:pStyle w:val="BulletList"/>
        <w:numPr>
          <w:ilvl w:val="0"/>
          <w:numId w:val="0"/>
        </w:numPr>
        <w:rPr>
          <w:rFonts w:cstheme="minorHAnsi"/>
          <w:color w:val="auto"/>
        </w:rPr>
      </w:pPr>
    </w:p>
    <w:p w14:paraId="157F6681" w14:textId="4E1F3462" w:rsidR="00B57EF0" w:rsidRPr="007E31AE" w:rsidRDefault="00B57EF0" w:rsidP="00923FA5">
      <w:pPr>
        <w:pStyle w:val="Heading4"/>
        <w:rPr>
          <w:color w:val="262626" w:themeColor="text2" w:themeTint="D9"/>
        </w:rPr>
      </w:pPr>
      <w:r w:rsidRPr="007E31AE">
        <w:rPr>
          <w:color w:val="262626" w:themeColor="text2" w:themeTint="D9"/>
        </w:rPr>
        <w:t>Outcomes for Primary Objective(s)</w:t>
      </w:r>
    </w:p>
    <w:p w14:paraId="4A59234F" w14:textId="5636E252" w:rsidR="00CB5AA3" w:rsidRDefault="00CB5AA3" w:rsidP="0092478C">
      <w:pPr>
        <w:pStyle w:val="ListParagraph"/>
        <w:numPr>
          <w:ilvl w:val="0"/>
          <w:numId w:val="19"/>
        </w:numPr>
        <w:rPr>
          <w:color w:val="auto"/>
          <w:sz w:val="22"/>
        </w:rPr>
      </w:pPr>
      <w:r w:rsidRPr="006B31FB">
        <w:rPr>
          <w:color w:val="auto"/>
          <w:sz w:val="22"/>
        </w:rPr>
        <w:t>Post-match sample size</w:t>
      </w:r>
    </w:p>
    <w:p w14:paraId="58AC6A3C" w14:textId="00D6F34B" w:rsidR="00CB5AA3" w:rsidRDefault="003924E3" w:rsidP="0092478C">
      <w:pPr>
        <w:pStyle w:val="ListParagraph"/>
        <w:numPr>
          <w:ilvl w:val="0"/>
          <w:numId w:val="19"/>
        </w:numPr>
        <w:rPr>
          <w:color w:val="auto"/>
          <w:sz w:val="22"/>
        </w:rPr>
      </w:pPr>
      <w:r>
        <w:rPr>
          <w:color w:val="auto"/>
          <w:sz w:val="22"/>
        </w:rPr>
        <w:t>Standardized</w:t>
      </w:r>
      <w:r w:rsidR="00A703B5">
        <w:rPr>
          <w:color w:val="auto"/>
          <w:sz w:val="22"/>
        </w:rPr>
        <w:t xml:space="preserve"> mean difference (SMD) of matching covariates</w:t>
      </w:r>
      <w:r w:rsidR="00D94BA3">
        <w:rPr>
          <w:color w:val="auto"/>
          <w:sz w:val="22"/>
        </w:rPr>
        <w:t xml:space="preserve"> with a minimum of 2 observations</w:t>
      </w:r>
    </w:p>
    <w:p w14:paraId="51402FDB" w14:textId="28861D78" w:rsidR="00D94BA3" w:rsidRPr="00D94BA3" w:rsidRDefault="00D94BA3" w:rsidP="00D94BA3">
      <w:pPr>
        <w:pStyle w:val="ListParagraph"/>
        <w:numPr>
          <w:ilvl w:val="1"/>
          <w:numId w:val="19"/>
        </w:numPr>
        <w:rPr>
          <w:color w:val="auto"/>
          <w:sz w:val="22"/>
        </w:rPr>
      </w:pPr>
      <w:r>
        <w:rPr>
          <w:color w:val="auto"/>
          <w:sz w:val="22"/>
        </w:rPr>
        <w:t>A minimum of 2 observations are necessary for SMD calculations</w:t>
      </w:r>
    </w:p>
    <w:p w14:paraId="1306DE35" w14:textId="2DB6A54D" w:rsidR="003924E3" w:rsidRPr="00AF21C8" w:rsidRDefault="00A703B5" w:rsidP="003924E3">
      <w:pPr>
        <w:pStyle w:val="ListParagraph"/>
        <w:numPr>
          <w:ilvl w:val="0"/>
          <w:numId w:val="19"/>
        </w:numPr>
        <w:rPr>
          <w:color w:val="auto"/>
          <w:sz w:val="22"/>
        </w:rPr>
      </w:pPr>
      <w:r>
        <w:rPr>
          <w:color w:val="auto"/>
          <w:sz w:val="22"/>
        </w:rPr>
        <w:t xml:space="preserve">SMD of covariate candidates (i.e., all observed covariates as defined in </w:t>
      </w:r>
      <w:r w:rsidR="00C34ABF" w:rsidRPr="0084677E">
        <w:rPr>
          <w:color w:val="262626" w:themeColor="text2" w:themeTint="D9"/>
          <w:sz w:val="21"/>
          <w:szCs w:val="21"/>
        </w:rPr>
        <w:t>§</w:t>
      </w:r>
      <w:r>
        <w:rPr>
          <w:color w:val="auto"/>
          <w:sz w:val="22"/>
        </w:rPr>
        <w:t>5.</w:t>
      </w:r>
      <w:r w:rsidR="00E62D71">
        <w:rPr>
          <w:color w:val="auto"/>
          <w:sz w:val="22"/>
        </w:rPr>
        <w:t>5</w:t>
      </w:r>
      <w:r>
        <w:rPr>
          <w:color w:val="auto"/>
          <w:sz w:val="22"/>
        </w:rPr>
        <w:t xml:space="preserve">.3) </w:t>
      </w:r>
      <w:r w:rsidR="003924E3">
        <w:rPr>
          <w:color w:val="auto"/>
          <w:sz w:val="22"/>
        </w:rPr>
        <w:t xml:space="preserve">with a minimum </w:t>
      </w:r>
      <w:r w:rsidR="003924E3" w:rsidRPr="00AF21C8">
        <w:rPr>
          <w:color w:val="auto"/>
          <w:sz w:val="22"/>
        </w:rPr>
        <w:t>of 2 observations</w:t>
      </w:r>
    </w:p>
    <w:p w14:paraId="317F9E4A" w14:textId="19631083" w:rsidR="00CB5AA3" w:rsidRPr="00AF21C8" w:rsidRDefault="00356457" w:rsidP="0092478C">
      <w:pPr>
        <w:pStyle w:val="ListParagraph"/>
        <w:numPr>
          <w:ilvl w:val="0"/>
          <w:numId w:val="19"/>
        </w:numPr>
        <w:rPr>
          <w:color w:val="auto"/>
          <w:sz w:val="22"/>
        </w:rPr>
      </w:pPr>
      <w:r>
        <w:rPr>
          <w:color w:val="auto"/>
          <w:sz w:val="22"/>
        </w:rPr>
        <w:t>Expected absolute systematic error of the empirical null distribution of negative control outcomes</w:t>
      </w:r>
    </w:p>
    <w:p w14:paraId="05CD1A07" w14:textId="286C3F35" w:rsidR="00CB5AA3" w:rsidRPr="00AF21C8" w:rsidRDefault="00CB5AA3" w:rsidP="00CB5AA3">
      <w:pPr>
        <w:pStyle w:val="BulletList"/>
        <w:numPr>
          <w:ilvl w:val="0"/>
          <w:numId w:val="0"/>
        </w:numPr>
        <w:ind w:left="900"/>
        <w:rPr>
          <w:color w:val="auto"/>
        </w:rPr>
      </w:pPr>
    </w:p>
    <w:p w14:paraId="32F3DE0F" w14:textId="6DF1AACA" w:rsidR="00A56D49" w:rsidRPr="007E31AE" w:rsidRDefault="00A56D49" w:rsidP="00923FA5">
      <w:pPr>
        <w:pStyle w:val="Heading3"/>
        <w:rPr>
          <w:color w:val="262626" w:themeColor="text2" w:themeTint="D9"/>
        </w:rPr>
      </w:pPr>
      <w:bookmarkStart w:id="58" w:name="_Toc410060768"/>
      <w:bookmarkStart w:id="59" w:name="_Toc410063308"/>
      <w:bookmarkStart w:id="60" w:name="_Toc410063496"/>
      <w:bookmarkStart w:id="61" w:name="_Toc526601044"/>
      <w:bookmarkStart w:id="62" w:name="_Toc11925999"/>
      <w:r w:rsidRPr="007E31AE">
        <w:rPr>
          <w:color w:val="262626" w:themeColor="text2" w:themeTint="D9"/>
        </w:rPr>
        <w:t>Sample Size and Study Power</w:t>
      </w:r>
      <w:bookmarkEnd w:id="58"/>
      <w:bookmarkEnd w:id="59"/>
      <w:bookmarkEnd w:id="60"/>
      <w:bookmarkEnd w:id="61"/>
      <w:bookmarkEnd w:id="62"/>
      <w:r w:rsidR="005420DE" w:rsidRPr="007E31AE">
        <w:rPr>
          <w:color w:val="262626" w:themeColor="text2" w:themeTint="D9"/>
        </w:rPr>
        <w:t xml:space="preserve"> </w:t>
      </w:r>
    </w:p>
    <w:p w14:paraId="0BE8BD34" w14:textId="3213A136" w:rsidR="0061195A" w:rsidRDefault="00803B88" w:rsidP="00344086">
      <w:pPr>
        <w:ind w:left="864"/>
        <w:rPr>
          <w:color w:val="262626" w:themeColor="text2" w:themeTint="D9"/>
          <w:sz w:val="21"/>
          <w:szCs w:val="21"/>
        </w:rPr>
      </w:pPr>
      <w:bookmarkStart w:id="63" w:name="_Toc410060770"/>
      <w:bookmarkStart w:id="64" w:name="_Toc410063310"/>
      <w:bookmarkStart w:id="65" w:name="_Toc410063498"/>
      <w:r>
        <w:rPr>
          <w:color w:val="262626" w:themeColor="text2" w:themeTint="D9"/>
          <w:sz w:val="21"/>
          <w:szCs w:val="21"/>
        </w:rPr>
        <w:t xml:space="preserve">All research questions and objectives will be addressed </w:t>
      </w:r>
      <w:r w:rsidR="00C34ABF">
        <w:rPr>
          <w:color w:val="262626" w:themeColor="text2" w:themeTint="D9"/>
          <w:sz w:val="21"/>
          <w:szCs w:val="21"/>
        </w:rPr>
        <w:t>through analyses of new users of ACEI vs. thiazide or thiazide-like diuretic</w:t>
      </w:r>
      <w:r w:rsidR="00D227C2">
        <w:rPr>
          <w:color w:val="262626" w:themeColor="text2" w:themeTint="D9"/>
          <w:sz w:val="21"/>
          <w:szCs w:val="21"/>
        </w:rPr>
        <w:t xml:space="preserve"> monotherapy</w:t>
      </w:r>
      <w:r w:rsidR="00C34ABF">
        <w:rPr>
          <w:color w:val="262626" w:themeColor="text2" w:themeTint="D9"/>
          <w:sz w:val="21"/>
          <w:szCs w:val="21"/>
        </w:rPr>
        <w:t xml:space="preserve">, and analyses will be performed </w:t>
      </w:r>
      <w:r w:rsidR="004D1F58">
        <w:rPr>
          <w:color w:val="262626" w:themeColor="text2" w:themeTint="D9"/>
          <w:sz w:val="21"/>
          <w:szCs w:val="21"/>
        </w:rPr>
        <w:t xml:space="preserve">independently </w:t>
      </w:r>
      <w:r w:rsidR="00C34ABF">
        <w:rPr>
          <w:color w:val="262626" w:themeColor="text2" w:themeTint="D9"/>
          <w:sz w:val="21"/>
          <w:szCs w:val="21"/>
        </w:rPr>
        <w:t xml:space="preserve">across all subsamples </w:t>
      </w:r>
      <w:r w:rsidR="00C34ABF" w:rsidRPr="00344086">
        <w:rPr>
          <w:color w:val="262626" w:themeColor="text2" w:themeTint="D9"/>
          <w:sz w:val="21"/>
          <w:szCs w:val="21"/>
        </w:rPr>
        <w:t>drawn for</w:t>
      </w:r>
      <w:r w:rsidR="004D1F58" w:rsidRPr="00344086">
        <w:rPr>
          <w:color w:val="262626" w:themeColor="text2" w:themeTint="D9"/>
          <w:sz w:val="21"/>
          <w:szCs w:val="21"/>
        </w:rPr>
        <w:t xml:space="preserve"> each </w:t>
      </w:r>
      <w:r w:rsidR="00C34ABF" w:rsidRPr="00344086">
        <w:rPr>
          <w:color w:val="262626" w:themeColor="text2" w:themeTint="D9"/>
          <w:sz w:val="21"/>
          <w:szCs w:val="21"/>
        </w:rPr>
        <w:t>sample group described in §5.</w:t>
      </w:r>
      <w:r w:rsidR="00E62D71">
        <w:rPr>
          <w:color w:val="262626" w:themeColor="text2" w:themeTint="D9"/>
          <w:sz w:val="21"/>
          <w:szCs w:val="21"/>
        </w:rPr>
        <w:t>4</w:t>
      </w:r>
      <w:r w:rsidR="00C34ABF" w:rsidRPr="00344086">
        <w:rPr>
          <w:color w:val="262626" w:themeColor="text2" w:themeTint="D9"/>
          <w:sz w:val="21"/>
          <w:szCs w:val="21"/>
        </w:rPr>
        <w:t xml:space="preserve">. </w:t>
      </w:r>
      <w:r w:rsidR="0061195A">
        <w:rPr>
          <w:color w:val="262626" w:themeColor="text2" w:themeTint="D9"/>
          <w:sz w:val="21"/>
          <w:szCs w:val="21"/>
        </w:rPr>
        <w:t>While it is expected that insufficient negative control outcomes will occur across individual sample draws for the 0.5%</w:t>
      </w:r>
      <w:r w:rsidR="00E914EC">
        <w:rPr>
          <w:color w:val="262626" w:themeColor="text2" w:themeTint="D9"/>
          <w:sz w:val="21"/>
          <w:szCs w:val="21"/>
        </w:rPr>
        <w:t xml:space="preserve">, </w:t>
      </w:r>
      <w:r w:rsidR="0061195A">
        <w:rPr>
          <w:color w:val="262626" w:themeColor="text2" w:themeTint="D9"/>
          <w:sz w:val="21"/>
          <w:szCs w:val="21"/>
        </w:rPr>
        <w:t>1%</w:t>
      </w:r>
      <w:r w:rsidR="00E914EC">
        <w:rPr>
          <w:color w:val="262626" w:themeColor="text2" w:themeTint="D9"/>
          <w:sz w:val="21"/>
          <w:szCs w:val="21"/>
        </w:rPr>
        <w:t xml:space="preserve"> and 10%</w:t>
      </w:r>
      <w:r w:rsidR="0061195A">
        <w:rPr>
          <w:color w:val="262626" w:themeColor="text2" w:themeTint="D9"/>
          <w:sz w:val="21"/>
          <w:szCs w:val="21"/>
        </w:rPr>
        <w:t xml:space="preserve"> subsample groups to generate inferences, a </w:t>
      </w:r>
      <w:proofErr w:type="gramStart"/>
      <w:r w:rsidR="0061195A">
        <w:rPr>
          <w:color w:val="262626" w:themeColor="text2" w:themeTint="D9"/>
          <w:sz w:val="21"/>
          <w:szCs w:val="21"/>
        </w:rPr>
        <w:t>sufficient number of</w:t>
      </w:r>
      <w:proofErr w:type="gramEnd"/>
      <w:r w:rsidR="0061195A">
        <w:rPr>
          <w:color w:val="262626" w:themeColor="text2" w:themeTint="D9"/>
          <w:sz w:val="21"/>
          <w:szCs w:val="21"/>
        </w:rPr>
        <w:t xml:space="preserve"> negative control outcomes are expected when results from subsample draws are considered jointly within their respective sampling groups.</w:t>
      </w:r>
    </w:p>
    <w:p w14:paraId="75C33E5B" w14:textId="4C5079E4" w:rsidR="00A35588" w:rsidRDefault="0061195A" w:rsidP="0061195A">
      <w:pPr>
        <w:ind w:left="864"/>
        <w:rPr>
          <w:color w:val="262626" w:themeColor="text2" w:themeTint="D9"/>
          <w:sz w:val="21"/>
          <w:szCs w:val="21"/>
        </w:rPr>
      </w:pPr>
      <w:r>
        <w:rPr>
          <w:color w:val="262626" w:themeColor="text2" w:themeTint="D9"/>
          <w:sz w:val="21"/>
          <w:szCs w:val="21"/>
        </w:rPr>
        <w:t xml:space="preserve">Power calculations were not performed as primary objective of the study is to compare cardinality matching and propensity score matching rather than the comparison of the risk of angioedema events </w:t>
      </w:r>
      <w:r>
        <w:rPr>
          <w:color w:val="262626" w:themeColor="text2" w:themeTint="D9"/>
          <w:sz w:val="21"/>
          <w:szCs w:val="21"/>
        </w:rPr>
        <w:lastRenderedPageBreak/>
        <w:t>between new users of ACEI vs. thiazide or thiazide-like diuretic</w:t>
      </w:r>
      <w:r w:rsidR="00D227C2">
        <w:rPr>
          <w:color w:val="262626" w:themeColor="text2" w:themeTint="D9"/>
          <w:sz w:val="21"/>
          <w:szCs w:val="21"/>
        </w:rPr>
        <w:t xml:space="preserve"> monotherapy</w:t>
      </w:r>
      <w:r>
        <w:rPr>
          <w:color w:val="262626" w:themeColor="text2" w:themeTint="D9"/>
          <w:sz w:val="21"/>
          <w:szCs w:val="21"/>
        </w:rPr>
        <w:t xml:space="preserve"> among patients with hypertension. </w:t>
      </w:r>
      <w:proofErr w:type="gramStart"/>
      <w:r>
        <w:rPr>
          <w:color w:val="262626" w:themeColor="text2" w:themeTint="D9"/>
          <w:sz w:val="21"/>
          <w:szCs w:val="21"/>
        </w:rPr>
        <w:t>That being said, a</w:t>
      </w:r>
      <w:proofErr w:type="gramEnd"/>
      <w:r w:rsidR="00A71560" w:rsidRPr="00344086">
        <w:rPr>
          <w:color w:val="262626" w:themeColor="text2" w:themeTint="D9"/>
          <w:sz w:val="21"/>
          <w:szCs w:val="21"/>
        </w:rPr>
        <w:t xml:space="preserve"> total of </w:t>
      </w:r>
      <w:r w:rsidR="007A2152" w:rsidRPr="00344086">
        <w:rPr>
          <w:color w:val="262626" w:themeColor="text2" w:themeTint="D9"/>
          <w:sz w:val="21"/>
          <w:szCs w:val="21"/>
        </w:rPr>
        <w:t>172,696 patients</w:t>
      </w:r>
      <w:r w:rsidR="00A35588" w:rsidRPr="00344086">
        <w:rPr>
          <w:color w:val="262626" w:themeColor="text2" w:themeTint="D9"/>
          <w:sz w:val="21"/>
          <w:szCs w:val="21"/>
        </w:rPr>
        <w:t xml:space="preserve"> met the study eligibility criteria.</w:t>
      </w:r>
      <w:r w:rsidR="00F661EF" w:rsidRPr="00344086">
        <w:rPr>
          <w:color w:val="262626" w:themeColor="text2" w:themeTint="D9"/>
          <w:sz w:val="21"/>
          <w:szCs w:val="21"/>
        </w:rPr>
        <w:t xml:space="preserve"> </w:t>
      </w:r>
      <w:r w:rsidR="00A35588" w:rsidRPr="00344086">
        <w:rPr>
          <w:color w:val="262626" w:themeColor="text2" w:themeTint="D9"/>
          <w:sz w:val="21"/>
          <w:szCs w:val="21"/>
        </w:rPr>
        <w:t>The s</w:t>
      </w:r>
      <w:r w:rsidR="00EE7795" w:rsidRPr="00344086">
        <w:rPr>
          <w:color w:val="262626" w:themeColor="text2" w:themeTint="D9"/>
          <w:sz w:val="21"/>
          <w:szCs w:val="21"/>
        </w:rPr>
        <w:t>ample size</w:t>
      </w:r>
      <w:r w:rsidR="007A2152" w:rsidRPr="00344086">
        <w:rPr>
          <w:color w:val="262626" w:themeColor="text2" w:themeTint="D9"/>
          <w:sz w:val="21"/>
          <w:szCs w:val="21"/>
        </w:rPr>
        <w:t xml:space="preserve"> of</w:t>
      </w:r>
      <w:r w:rsidR="00EE7795" w:rsidRPr="00344086">
        <w:rPr>
          <w:color w:val="262626" w:themeColor="text2" w:themeTint="D9"/>
          <w:sz w:val="21"/>
          <w:szCs w:val="21"/>
        </w:rPr>
        <w:t xml:space="preserve"> each sample group </w:t>
      </w:r>
      <w:r w:rsidR="007A2152" w:rsidRPr="00344086">
        <w:rPr>
          <w:color w:val="262626" w:themeColor="text2" w:themeTint="D9"/>
          <w:sz w:val="21"/>
          <w:szCs w:val="21"/>
        </w:rPr>
        <w:t>stratified by study comparison group is</w:t>
      </w:r>
      <w:r w:rsidR="00EE7795" w:rsidRPr="00344086">
        <w:rPr>
          <w:color w:val="262626" w:themeColor="text2" w:themeTint="D9"/>
          <w:sz w:val="21"/>
          <w:szCs w:val="21"/>
        </w:rPr>
        <w:t xml:space="preserve"> listed in Table 5.4.4a.</w:t>
      </w:r>
      <w:r w:rsidR="00EE7795">
        <w:rPr>
          <w:color w:val="262626" w:themeColor="text2" w:themeTint="D9"/>
          <w:sz w:val="21"/>
          <w:szCs w:val="21"/>
        </w:rPr>
        <w:t xml:space="preserve"> </w:t>
      </w:r>
    </w:p>
    <w:p w14:paraId="5BEDA70D" w14:textId="77777777" w:rsidR="0061195A" w:rsidRPr="0061195A" w:rsidRDefault="0061195A" w:rsidP="0061195A">
      <w:pPr>
        <w:ind w:left="864"/>
        <w:rPr>
          <w:color w:val="262626" w:themeColor="text2" w:themeTint="D9"/>
          <w:sz w:val="21"/>
          <w:szCs w:val="21"/>
        </w:rPr>
      </w:pPr>
    </w:p>
    <w:p w14:paraId="38ADDE46" w14:textId="2A9C24D6" w:rsidR="00803B88" w:rsidRPr="00A71560" w:rsidRDefault="00A71560" w:rsidP="00803B88">
      <w:pPr>
        <w:ind w:left="864"/>
        <w:rPr>
          <w:b/>
          <w:bCs/>
          <w:color w:val="262626" w:themeColor="text2" w:themeTint="D9"/>
          <w:sz w:val="21"/>
          <w:szCs w:val="21"/>
        </w:rPr>
      </w:pPr>
      <w:r>
        <w:rPr>
          <w:b/>
          <w:bCs/>
          <w:color w:val="262626" w:themeColor="text2" w:themeTint="D9"/>
          <w:sz w:val="21"/>
          <w:szCs w:val="21"/>
        </w:rPr>
        <w:t xml:space="preserve">Table 5.4.4a. Sample size </w:t>
      </w:r>
      <w:r w:rsidR="007A2152">
        <w:rPr>
          <w:b/>
          <w:bCs/>
          <w:color w:val="262626" w:themeColor="text2" w:themeTint="D9"/>
          <w:sz w:val="21"/>
          <w:szCs w:val="21"/>
        </w:rPr>
        <w:t>of</w:t>
      </w:r>
      <w:r>
        <w:rPr>
          <w:b/>
          <w:bCs/>
          <w:color w:val="262626" w:themeColor="text2" w:themeTint="D9"/>
          <w:sz w:val="21"/>
          <w:szCs w:val="21"/>
        </w:rPr>
        <w:t xml:space="preserve"> each sample group</w:t>
      </w:r>
      <w:r w:rsidR="007A2152">
        <w:rPr>
          <w:b/>
          <w:bCs/>
          <w:color w:val="262626" w:themeColor="text2" w:themeTint="D9"/>
          <w:sz w:val="21"/>
          <w:szCs w:val="21"/>
        </w:rPr>
        <w:t xml:space="preserve"> stratified by study comparison groups</w:t>
      </w:r>
      <w:r>
        <w:rPr>
          <w:b/>
          <w:bCs/>
          <w:color w:val="262626" w:themeColor="text2" w:themeTint="D9"/>
          <w:sz w:val="21"/>
          <w:szCs w:val="21"/>
        </w:rPr>
        <w:t>.</w:t>
      </w:r>
    </w:p>
    <w:tbl>
      <w:tblPr>
        <w:tblStyle w:val="TableGrid"/>
        <w:tblW w:w="0" w:type="auto"/>
        <w:tblInd w:w="864" w:type="dxa"/>
        <w:tblLook w:val="04A0" w:firstRow="1" w:lastRow="0" w:firstColumn="1" w:lastColumn="0" w:noHBand="0" w:noVBand="1"/>
      </w:tblPr>
      <w:tblGrid>
        <w:gridCol w:w="3002"/>
        <w:gridCol w:w="2789"/>
        <w:gridCol w:w="3127"/>
      </w:tblGrid>
      <w:tr w:rsidR="00A71560" w14:paraId="60965E02" w14:textId="77777777" w:rsidTr="00CA77B9">
        <w:tc>
          <w:tcPr>
            <w:tcW w:w="3002" w:type="dxa"/>
          </w:tcPr>
          <w:p w14:paraId="190576EC" w14:textId="77777777" w:rsidR="00A71560" w:rsidRDefault="00A71560" w:rsidP="00803B88">
            <w:pPr>
              <w:rPr>
                <w:color w:val="262626" w:themeColor="text2" w:themeTint="D9"/>
                <w:sz w:val="21"/>
                <w:szCs w:val="21"/>
              </w:rPr>
            </w:pPr>
          </w:p>
        </w:tc>
        <w:tc>
          <w:tcPr>
            <w:tcW w:w="2789" w:type="dxa"/>
          </w:tcPr>
          <w:p w14:paraId="01AFF223" w14:textId="4660EDE7" w:rsidR="00A71560" w:rsidRDefault="00A71560" w:rsidP="00803B88">
            <w:pPr>
              <w:rPr>
                <w:color w:val="262626" w:themeColor="text2" w:themeTint="D9"/>
                <w:sz w:val="21"/>
                <w:szCs w:val="21"/>
              </w:rPr>
            </w:pPr>
            <w:r>
              <w:rPr>
                <w:color w:val="262626" w:themeColor="text2" w:themeTint="D9"/>
                <w:sz w:val="21"/>
                <w:szCs w:val="21"/>
              </w:rPr>
              <w:t>A</w:t>
            </w:r>
            <w:r w:rsidR="00CA77B9">
              <w:rPr>
                <w:color w:val="262626" w:themeColor="text2" w:themeTint="D9"/>
                <w:sz w:val="21"/>
                <w:szCs w:val="21"/>
              </w:rPr>
              <w:t>CEI</w:t>
            </w:r>
          </w:p>
        </w:tc>
        <w:tc>
          <w:tcPr>
            <w:tcW w:w="3127" w:type="dxa"/>
          </w:tcPr>
          <w:p w14:paraId="55E8D73F" w14:textId="0F939B1A" w:rsidR="00A71560" w:rsidRDefault="00A71560" w:rsidP="00803B88">
            <w:pPr>
              <w:rPr>
                <w:color w:val="262626" w:themeColor="text2" w:themeTint="D9"/>
                <w:sz w:val="21"/>
                <w:szCs w:val="21"/>
              </w:rPr>
            </w:pPr>
            <w:r>
              <w:rPr>
                <w:color w:val="262626" w:themeColor="text2" w:themeTint="D9"/>
                <w:sz w:val="21"/>
                <w:szCs w:val="21"/>
              </w:rPr>
              <w:t>Thiazide or thiazide-like diuretic</w:t>
            </w:r>
          </w:p>
        </w:tc>
      </w:tr>
      <w:tr w:rsidR="00A71560" w14:paraId="4C18B8CB" w14:textId="77777777" w:rsidTr="00CA77B9">
        <w:tc>
          <w:tcPr>
            <w:tcW w:w="3002" w:type="dxa"/>
          </w:tcPr>
          <w:p w14:paraId="03A16692" w14:textId="7E8B8C61" w:rsidR="00A71560" w:rsidRDefault="00A71560" w:rsidP="00803B88">
            <w:pPr>
              <w:rPr>
                <w:color w:val="262626" w:themeColor="text2" w:themeTint="D9"/>
                <w:sz w:val="21"/>
                <w:szCs w:val="21"/>
              </w:rPr>
            </w:pPr>
            <w:r>
              <w:rPr>
                <w:color w:val="262626" w:themeColor="text2" w:themeTint="D9"/>
                <w:sz w:val="21"/>
                <w:szCs w:val="21"/>
              </w:rPr>
              <w:t>Study population</w:t>
            </w:r>
            <w:r w:rsidR="00AA7C5D">
              <w:rPr>
                <w:color w:val="262626" w:themeColor="text2" w:themeTint="D9"/>
                <w:sz w:val="21"/>
                <w:szCs w:val="21"/>
              </w:rPr>
              <w:t xml:space="preserve"> group</w:t>
            </w:r>
          </w:p>
        </w:tc>
        <w:tc>
          <w:tcPr>
            <w:tcW w:w="2789" w:type="dxa"/>
          </w:tcPr>
          <w:p w14:paraId="61E89B78" w14:textId="50CC5226" w:rsidR="00A71560" w:rsidRDefault="007A2152" w:rsidP="00803B88">
            <w:pPr>
              <w:rPr>
                <w:color w:val="262626" w:themeColor="text2" w:themeTint="D9"/>
                <w:sz w:val="21"/>
                <w:szCs w:val="21"/>
              </w:rPr>
            </w:pPr>
            <w:r>
              <w:rPr>
                <w:color w:val="262626" w:themeColor="text2" w:themeTint="D9"/>
                <w:sz w:val="21"/>
                <w:szCs w:val="21"/>
              </w:rPr>
              <w:t>125,914</w:t>
            </w:r>
          </w:p>
        </w:tc>
        <w:tc>
          <w:tcPr>
            <w:tcW w:w="3127" w:type="dxa"/>
          </w:tcPr>
          <w:p w14:paraId="33A13FC8" w14:textId="3E5A2410" w:rsidR="00A71560" w:rsidRDefault="007A2152" w:rsidP="00803B88">
            <w:pPr>
              <w:rPr>
                <w:color w:val="262626" w:themeColor="text2" w:themeTint="D9"/>
                <w:sz w:val="21"/>
                <w:szCs w:val="21"/>
              </w:rPr>
            </w:pPr>
            <w:r>
              <w:rPr>
                <w:color w:val="262626" w:themeColor="text2" w:themeTint="D9"/>
                <w:sz w:val="21"/>
                <w:szCs w:val="21"/>
              </w:rPr>
              <w:t>43,812</w:t>
            </w:r>
          </w:p>
        </w:tc>
      </w:tr>
      <w:tr w:rsidR="00A71560" w14:paraId="2C8E787D" w14:textId="77777777" w:rsidTr="00CA77B9">
        <w:tc>
          <w:tcPr>
            <w:tcW w:w="3002" w:type="dxa"/>
          </w:tcPr>
          <w:p w14:paraId="6B76151E" w14:textId="15C80166" w:rsidR="00A71560" w:rsidRPr="004715E7" w:rsidRDefault="00A71560" w:rsidP="00803B88">
            <w:pPr>
              <w:rPr>
                <w:color w:val="262626" w:themeColor="text2" w:themeTint="D9"/>
                <w:sz w:val="21"/>
                <w:szCs w:val="21"/>
              </w:rPr>
            </w:pPr>
            <w:r w:rsidRPr="004715E7">
              <w:rPr>
                <w:color w:val="262626" w:themeColor="text2" w:themeTint="D9"/>
                <w:sz w:val="21"/>
                <w:szCs w:val="21"/>
              </w:rPr>
              <w:t>10% subsample</w:t>
            </w:r>
            <w:r w:rsidR="00AA7C5D" w:rsidRPr="004715E7">
              <w:rPr>
                <w:color w:val="262626" w:themeColor="text2" w:themeTint="D9"/>
                <w:sz w:val="21"/>
                <w:szCs w:val="21"/>
              </w:rPr>
              <w:t xml:space="preserve"> group</w:t>
            </w:r>
          </w:p>
        </w:tc>
        <w:tc>
          <w:tcPr>
            <w:tcW w:w="2789" w:type="dxa"/>
          </w:tcPr>
          <w:p w14:paraId="2C1503C8" w14:textId="7210D80C" w:rsidR="00A71560" w:rsidRPr="004715E7" w:rsidRDefault="004715E7" w:rsidP="00803B88">
            <w:pPr>
              <w:rPr>
                <w:color w:val="262626" w:themeColor="text2" w:themeTint="D9"/>
                <w:sz w:val="21"/>
                <w:szCs w:val="21"/>
              </w:rPr>
            </w:pPr>
            <w:r w:rsidRPr="004715E7">
              <w:rPr>
                <w:color w:val="262626" w:themeColor="text2" w:themeTint="D9"/>
                <w:sz w:val="21"/>
                <w:szCs w:val="21"/>
              </w:rPr>
              <w:t>12,907</w:t>
            </w:r>
          </w:p>
        </w:tc>
        <w:tc>
          <w:tcPr>
            <w:tcW w:w="3127" w:type="dxa"/>
          </w:tcPr>
          <w:p w14:paraId="3D3EC814" w14:textId="7A5D8DAB" w:rsidR="00A71560" w:rsidRPr="004715E7" w:rsidRDefault="004715E7" w:rsidP="00803B88">
            <w:pPr>
              <w:rPr>
                <w:color w:val="262626" w:themeColor="text2" w:themeTint="D9"/>
                <w:sz w:val="21"/>
                <w:szCs w:val="21"/>
              </w:rPr>
            </w:pPr>
            <w:r w:rsidRPr="004715E7">
              <w:rPr>
                <w:color w:val="262626" w:themeColor="text2" w:themeTint="D9"/>
                <w:sz w:val="21"/>
                <w:szCs w:val="21"/>
              </w:rPr>
              <w:t>4,303</w:t>
            </w:r>
          </w:p>
        </w:tc>
      </w:tr>
      <w:tr w:rsidR="00A71560" w14:paraId="1542930D" w14:textId="77777777" w:rsidTr="00CA77B9">
        <w:tc>
          <w:tcPr>
            <w:tcW w:w="3002" w:type="dxa"/>
          </w:tcPr>
          <w:p w14:paraId="70B1295A" w14:textId="0E1D54E1" w:rsidR="00A71560" w:rsidRPr="004715E7" w:rsidRDefault="00A71560" w:rsidP="00803B88">
            <w:pPr>
              <w:rPr>
                <w:color w:val="262626" w:themeColor="text2" w:themeTint="D9"/>
                <w:sz w:val="21"/>
                <w:szCs w:val="21"/>
              </w:rPr>
            </w:pPr>
            <w:r w:rsidRPr="004715E7">
              <w:rPr>
                <w:color w:val="262626" w:themeColor="text2" w:themeTint="D9"/>
                <w:sz w:val="21"/>
                <w:szCs w:val="21"/>
              </w:rPr>
              <w:t>1% subsample</w:t>
            </w:r>
            <w:r w:rsidR="00AA7C5D" w:rsidRPr="004715E7">
              <w:rPr>
                <w:color w:val="262626" w:themeColor="text2" w:themeTint="D9"/>
                <w:sz w:val="21"/>
                <w:szCs w:val="21"/>
              </w:rPr>
              <w:t xml:space="preserve"> group</w:t>
            </w:r>
          </w:p>
        </w:tc>
        <w:tc>
          <w:tcPr>
            <w:tcW w:w="2789" w:type="dxa"/>
          </w:tcPr>
          <w:p w14:paraId="578C48A5" w14:textId="4DA1862D" w:rsidR="00A71560" w:rsidRPr="004715E7" w:rsidRDefault="00BE1C9B" w:rsidP="00803B88">
            <w:pPr>
              <w:rPr>
                <w:color w:val="262626" w:themeColor="text2" w:themeTint="D9"/>
                <w:sz w:val="21"/>
                <w:szCs w:val="21"/>
              </w:rPr>
            </w:pPr>
            <w:r w:rsidRPr="004715E7">
              <w:rPr>
                <w:color w:val="262626" w:themeColor="text2" w:themeTint="D9"/>
                <w:sz w:val="21"/>
                <w:szCs w:val="21"/>
              </w:rPr>
              <w:t>1290</w:t>
            </w:r>
          </w:p>
        </w:tc>
        <w:tc>
          <w:tcPr>
            <w:tcW w:w="3127" w:type="dxa"/>
          </w:tcPr>
          <w:p w14:paraId="3BCBD1F6" w14:textId="0B5FE2B5" w:rsidR="00A71560" w:rsidRPr="004715E7" w:rsidRDefault="00BE1C9B" w:rsidP="00803B88">
            <w:pPr>
              <w:rPr>
                <w:color w:val="262626" w:themeColor="text2" w:themeTint="D9"/>
                <w:sz w:val="21"/>
                <w:szCs w:val="21"/>
              </w:rPr>
            </w:pPr>
            <w:r w:rsidRPr="004715E7">
              <w:rPr>
                <w:color w:val="262626" w:themeColor="text2" w:themeTint="D9"/>
                <w:sz w:val="21"/>
                <w:szCs w:val="21"/>
              </w:rPr>
              <w:t>430</w:t>
            </w:r>
          </w:p>
        </w:tc>
      </w:tr>
      <w:tr w:rsidR="00A71560" w14:paraId="770D0977" w14:textId="77777777" w:rsidTr="00CA77B9">
        <w:tc>
          <w:tcPr>
            <w:tcW w:w="3002" w:type="dxa"/>
          </w:tcPr>
          <w:p w14:paraId="3610148B" w14:textId="432E375B" w:rsidR="00A71560" w:rsidRPr="004715E7" w:rsidRDefault="00A71560" w:rsidP="00803B88">
            <w:pPr>
              <w:rPr>
                <w:color w:val="262626" w:themeColor="text2" w:themeTint="D9"/>
                <w:sz w:val="21"/>
                <w:szCs w:val="21"/>
              </w:rPr>
            </w:pPr>
            <w:r w:rsidRPr="004715E7">
              <w:rPr>
                <w:color w:val="262626" w:themeColor="text2" w:themeTint="D9"/>
                <w:sz w:val="21"/>
                <w:szCs w:val="21"/>
              </w:rPr>
              <w:t>0.5% subsample</w:t>
            </w:r>
            <w:r w:rsidR="00AA7C5D" w:rsidRPr="004715E7">
              <w:rPr>
                <w:color w:val="262626" w:themeColor="text2" w:themeTint="D9"/>
                <w:sz w:val="21"/>
                <w:szCs w:val="21"/>
              </w:rPr>
              <w:t xml:space="preserve"> group</w:t>
            </w:r>
          </w:p>
        </w:tc>
        <w:tc>
          <w:tcPr>
            <w:tcW w:w="2789" w:type="dxa"/>
          </w:tcPr>
          <w:p w14:paraId="21F0E287" w14:textId="24140C93" w:rsidR="00A71560" w:rsidRPr="004715E7" w:rsidRDefault="00BE0174" w:rsidP="00803B88">
            <w:pPr>
              <w:rPr>
                <w:color w:val="262626" w:themeColor="text2" w:themeTint="D9"/>
                <w:sz w:val="21"/>
                <w:szCs w:val="21"/>
              </w:rPr>
            </w:pPr>
            <w:r w:rsidRPr="004715E7">
              <w:rPr>
                <w:color w:val="262626" w:themeColor="text2" w:themeTint="D9"/>
                <w:sz w:val="21"/>
                <w:szCs w:val="21"/>
              </w:rPr>
              <w:t>645</w:t>
            </w:r>
          </w:p>
        </w:tc>
        <w:tc>
          <w:tcPr>
            <w:tcW w:w="3127" w:type="dxa"/>
          </w:tcPr>
          <w:p w14:paraId="312F1A34" w14:textId="216DBD5F" w:rsidR="00A71560" w:rsidRPr="004715E7" w:rsidRDefault="00BE0174" w:rsidP="00803B88">
            <w:pPr>
              <w:rPr>
                <w:color w:val="262626" w:themeColor="text2" w:themeTint="D9"/>
                <w:sz w:val="21"/>
                <w:szCs w:val="21"/>
              </w:rPr>
            </w:pPr>
            <w:r w:rsidRPr="004715E7">
              <w:rPr>
                <w:color w:val="262626" w:themeColor="text2" w:themeTint="D9"/>
                <w:sz w:val="21"/>
                <w:szCs w:val="21"/>
              </w:rPr>
              <w:t>215</w:t>
            </w:r>
          </w:p>
        </w:tc>
      </w:tr>
    </w:tbl>
    <w:p w14:paraId="59BDC1AB" w14:textId="2A18B942" w:rsidR="00A56D49" w:rsidRPr="007E31AE" w:rsidRDefault="00A56D49" w:rsidP="00923FA5">
      <w:pPr>
        <w:pStyle w:val="Heading2"/>
        <w:rPr>
          <w:color w:val="262626" w:themeColor="text2" w:themeTint="D9"/>
        </w:rPr>
      </w:pPr>
      <w:bookmarkStart w:id="66" w:name="_Toc526601045"/>
      <w:bookmarkStart w:id="67" w:name="_Toc11926000"/>
      <w:r w:rsidRPr="007E31AE">
        <w:rPr>
          <w:color w:val="262626" w:themeColor="text2" w:themeTint="D9"/>
        </w:rPr>
        <w:t>Data Analysis</w:t>
      </w:r>
      <w:bookmarkStart w:id="68" w:name="_Toc450144078"/>
      <w:bookmarkEnd w:id="63"/>
      <w:bookmarkEnd w:id="64"/>
      <w:bookmarkEnd w:id="65"/>
      <w:bookmarkEnd w:id="66"/>
      <w:r w:rsidR="00B57EF0" w:rsidRPr="007E31AE">
        <w:rPr>
          <w:color w:val="262626" w:themeColor="text2" w:themeTint="D9"/>
        </w:rPr>
        <w:t>(es)</w:t>
      </w:r>
      <w:bookmarkEnd w:id="67"/>
    </w:p>
    <w:p w14:paraId="420AFF8E" w14:textId="6C2A567A" w:rsidR="00CB602F" w:rsidRDefault="00CB602F" w:rsidP="00923FA5">
      <w:pPr>
        <w:pStyle w:val="Heading3"/>
        <w:rPr>
          <w:color w:val="262626" w:themeColor="text2" w:themeTint="D9"/>
        </w:rPr>
      </w:pPr>
      <w:bookmarkStart w:id="69" w:name="_Toc11926001"/>
      <w:bookmarkEnd w:id="24"/>
      <w:bookmarkEnd w:id="25"/>
      <w:bookmarkEnd w:id="26"/>
      <w:bookmarkEnd w:id="68"/>
      <w:r>
        <w:rPr>
          <w:color w:val="262626" w:themeColor="text2" w:themeTint="D9"/>
        </w:rPr>
        <w:t>Propensity Score Matching</w:t>
      </w:r>
    </w:p>
    <w:p w14:paraId="35702DE7" w14:textId="66146512" w:rsidR="00736335" w:rsidRPr="00736335" w:rsidRDefault="00CB602F" w:rsidP="0058101A">
      <w:pPr>
        <w:pStyle w:val="Description"/>
        <w:spacing w:after="160"/>
        <w:ind w:left="864"/>
        <w:rPr>
          <w:color w:val="auto"/>
          <w:sz w:val="21"/>
          <w:szCs w:val="21"/>
        </w:rPr>
      </w:pPr>
      <w:r w:rsidRPr="00736335">
        <w:rPr>
          <w:color w:val="auto"/>
          <w:sz w:val="21"/>
          <w:szCs w:val="21"/>
        </w:rPr>
        <w:t>For each study comparison group, a propensity score model will be fit through regularized lasso regression in which the outcome will be a binary indicator for the potential comparator (e.g., variable = 1 if patient is in the ACEI group, variable = 0 if the patient is in the thiazide or thiazide-like diuretic</w:t>
      </w:r>
      <w:r w:rsidR="00A901E0">
        <w:rPr>
          <w:color w:val="auto"/>
          <w:sz w:val="21"/>
          <w:szCs w:val="21"/>
        </w:rPr>
        <w:t>s</w:t>
      </w:r>
      <w:r w:rsidRPr="00736335">
        <w:rPr>
          <w:color w:val="auto"/>
          <w:sz w:val="21"/>
          <w:szCs w:val="21"/>
        </w:rPr>
        <w:t xml:space="preserve"> group). Covariate candidates will include all patient demographic, event characteristics and patient clinical characteristics</w:t>
      </w:r>
      <w:r w:rsidR="00736335" w:rsidRPr="00736335">
        <w:rPr>
          <w:color w:val="auto"/>
          <w:sz w:val="21"/>
          <w:szCs w:val="21"/>
        </w:rPr>
        <w:t xml:space="preserve">, and heuristic feature selection will be used to limit covariate candidates to those with a frequency &gt;0.1%. </w:t>
      </w:r>
      <w:r w:rsidR="00736335" w:rsidRPr="00736335">
        <w:rPr>
          <w:rFonts w:eastAsia="Calibri" w:cstheme="minorHAnsi"/>
          <w:noProof w:val="0"/>
          <w:color w:val="262626" w:themeColor="text2" w:themeTint="D9"/>
          <w:sz w:val="21"/>
          <w:szCs w:val="21"/>
        </w:rPr>
        <w:t>The extent of overlap in the distribution of propensity and preference (scaled propensity) scores between study comparison groups will be examined to provide information regarding the pre-match comparability of groups</w:t>
      </w:r>
      <w:r w:rsidR="000E4514">
        <w:rPr>
          <w:rFonts w:eastAsia="Calibri" w:cstheme="minorHAnsi"/>
          <w:noProof w:val="0"/>
          <w:color w:val="262626" w:themeColor="text2" w:themeTint="D9"/>
          <w:sz w:val="21"/>
          <w:szCs w:val="21"/>
          <w:vertAlign w:val="superscript"/>
        </w:rPr>
        <w:t>11</w:t>
      </w:r>
      <w:r w:rsidR="00736335" w:rsidRPr="00736335">
        <w:rPr>
          <w:rFonts w:eastAsia="Calibri" w:cstheme="minorHAnsi"/>
          <w:noProof w:val="0"/>
          <w:color w:val="262626" w:themeColor="text2" w:themeTint="D9"/>
          <w:sz w:val="21"/>
          <w:szCs w:val="21"/>
        </w:rPr>
        <w:t>.</w:t>
      </w:r>
    </w:p>
    <w:p w14:paraId="6ECA9662" w14:textId="0363C444" w:rsidR="001C297B" w:rsidRDefault="00736335" w:rsidP="0058101A">
      <w:pPr>
        <w:pStyle w:val="Description"/>
        <w:spacing w:after="160"/>
        <w:ind w:left="864"/>
        <w:rPr>
          <w:rFonts w:eastAsia="Calibri" w:cstheme="minorHAnsi"/>
          <w:noProof w:val="0"/>
          <w:color w:val="262626" w:themeColor="text2" w:themeTint="D9"/>
          <w:sz w:val="21"/>
          <w:szCs w:val="21"/>
        </w:rPr>
      </w:pPr>
      <w:r w:rsidRPr="00736335">
        <w:rPr>
          <w:color w:val="auto"/>
          <w:sz w:val="21"/>
          <w:szCs w:val="21"/>
        </w:rPr>
        <w:t>Patients will be matched to one another at a 1:1 ratio using the nearest neighbor technique, without replacement</w:t>
      </w:r>
      <w:r>
        <w:rPr>
          <w:color w:val="auto"/>
          <w:sz w:val="21"/>
          <w:szCs w:val="21"/>
        </w:rPr>
        <w:t>. Propensity score matching will be performed twice,</w:t>
      </w:r>
      <w:r w:rsidRPr="00736335">
        <w:rPr>
          <w:color w:val="auto"/>
          <w:sz w:val="21"/>
          <w:szCs w:val="21"/>
        </w:rPr>
        <w:t xml:space="preserve"> enforcing </w:t>
      </w:r>
      <w:r w:rsidR="0058101A">
        <w:rPr>
          <w:color w:val="auto"/>
          <w:sz w:val="21"/>
          <w:szCs w:val="21"/>
        </w:rPr>
        <w:t xml:space="preserve">a </w:t>
      </w:r>
      <w:r>
        <w:rPr>
          <w:color w:val="auto"/>
          <w:sz w:val="21"/>
          <w:szCs w:val="21"/>
        </w:rPr>
        <w:t xml:space="preserve">separate </w:t>
      </w:r>
      <w:r w:rsidRPr="00736335">
        <w:rPr>
          <w:color w:val="auto"/>
          <w:sz w:val="21"/>
          <w:szCs w:val="21"/>
        </w:rPr>
        <w:t>caliper of 0.10 and 0.20</w:t>
      </w:r>
      <w:r>
        <w:rPr>
          <w:color w:val="auto"/>
          <w:sz w:val="21"/>
          <w:szCs w:val="21"/>
        </w:rPr>
        <w:t xml:space="preserve"> within each </w:t>
      </w:r>
      <w:r w:rsidRPr="00736335">
        <w:rPr>
          <w:color w:val="auto"/>
          <w:sz w:val="21"/>
          <w:szCs w:val="21"/>
        </w:rPr>
        <w:t xml:space="preserve">match. </w:t>
      </w:r>
      <w:r w:rsidR="001C297B">
        <w:rPr>
          <w:rFonts w:eastAsia="Calibri" w:cstheme="minorHAnsi"/>
          <w:noProof w:val="0"/>
          <w:color w:val="262626" w:themeColor="text2" w:themeTint="D9"/>
          <w:sz w:val="21"/>
          <w:szCs w:val="21"/>
        </w:rPr>
        <w:t>SMDs</w:t>
      </w:r>
      <w:r w:rsidR="0058101A">
        <w:rPr>
          <w:rFonts w:eastAsia="Calibri" w:cstheme="minorHAnsi"/>
          <w:noProof w:val="0"/>
          <w:color w:val="262626" w:themeColor="text2" w:themeTint="D9"/>
          <w:sz w:val="21"/>
          <w:szCs w:val="21"/>
        </w:rPr>
        <w:t xml:space="preserve">, as defined by Rosenbaum et al (see equation </w:t>
      </w:r>
      <w:r w:rsidR="00E7666C">
        <w:rPr>
          <w:rFonts w:eastAsia="Calibri" w:cstheme="minorHAnsi"/>
          <w:noProof w:val="0"/>
          <w:color w:val="262626" w:themeColor="text2" w:themeTint="D9"/>
          <w:sz w:val="21"/>
          <w:szCs w:val="21"/>
        </w:rPr>
        <w:t>1</w:t>
      </w:r>
      <w:r w:rsidR="0058101A">
        <w:rPr>
          <w:rFonts w:eastAsia="Calibri" w:cstheme="minorHAnsi"/>
          <w:noProof w:val="0"/>
          <w:color w:val="262626" w:themeColor="text2" w:themeTint="D9"/>
          <w:sz w:val="21"/>
          <w:szCs w:val="21"/>
        </w:rPr>
        <w:t xml:space="preserve">), </w:t>
      </w:r>
      <w:r w:rsidRPr="00736335">
        <w:rPr>
          <w:rFonts w:eastAsia="Calibri" w:cstheme="minorHAnsi"/>
          <w:noProof w:val="0"/>
          <w:color w:val="262626" w:themeColor="text2" w:themeTint="D9"/>
          <w:sz w:val="21"/>
          <w:szCs w:val="21"/>
        </w:rPr>
        <w:t>will be used to assess the post-match balance of covariate</w:t>
      </w:r>
      <w:r w:rsidR="003171F2">
        <w:rPr>
          <w:rFonts w:eastAsia="Calibri" w:cstheme="minorHAnsi"/>
          <w:noProof w:val="0"/>
          <w:color w:val="262626" w:themeColor="text2" w:themeTint="D9"/>
          <w:sz w:val="21"/>
          <w:szCs w:val="21"/>
        </w:rPr>
        <w:t xml:space="preserve"> candidates and matching covariates, defined </w:t>
      </w:r>
      <w:r w:rsidR="00CD685C">
        <w:rPr>
          <w:rFonts w:eastAsia="Calibri" w:cstheme="minorHAnsi"/>
          <w:noProof w:val="0"/>
          <w:color w:val="262626" w:themeColor="text2" w:themeTint="D9"/>
          <w:sz w:val="21"/>
          <w:szCs w:val="21"/>
        </w:rPr>
        <w:t xml:space="preserve">as covariates with a non-zero regularized lasso </w:t>
      </w:r>
      <w:r w:rsidR="00CD685C" w:rsidRPr="001C297B">
        <w:rPr>
          <w:rFonts w:eastAsia="Calibri" w:cstheme="minorHAnsi"/>
          <w:noProof w:val="0"/>
          <w:color w:val="auto"/>
          <w:sz w:val="21"/>
          <w:szCs w:val="21"/>
        </w:rPr>
        <w:t>regression</w:t>
      </w:r>
      <w:r w:rsidR="001C297B">
        <w:rPr>
          <w:rFonts w:eastAsia="Calibri" w:cstheme="minorHAnsi"/>
          <w:noProof w:val="0"/>
          <w:color w:val="auto"/>
          <w:sz w:val="21"/>
          <w:szCs w:val="21"/>
        </w:rPr>
        <w:t xml:space="preserve"> beta coefficient</w:t>
      </w:r>
      <w:r w:rsidR="000E4514">
        <w:rPr>
          <w:rFonts w:eastAsia="Calibri" w:cstheme="minorHAnsi"/>
          <w:noProof w:val="0"/>
          <w:color w:val="auto"/>
          <w:sz w:val="21"/>
          <w:szCs w:val="21"/>
          <w:vertAlign w:val="superscript"/>
        </w:rPr>
        <w:t>12</w:t>
      </w:r>
      <w:r w:rsidR="00CD685C" w:rsidRPr="001C297B">
        <w:rPr>
          <w:rFonts w:eastAsia="Calibri" w:cstheme="minorHAnsi"/>
          <w:noProof w:val="0"/>
          <w:color w:val="auto"/>
          <w:sz w:val="21"/>
          <w:szCs w:val="21"/>
        </w:rPr>
        <w:t>.</w:t>
      </w:r>
      <w:r w:rsidR="001C297B" w:rsidRPr="001C297B">
        <w:rPr>
          <w:rFonts w:eastAsia="Calibri" w:cstheme="minorHAnsi"/>
          <w:noProof w:val="0"/>
          <w:color w:val="auto"/>
          <w:sz w:val="21"/>
          <w:szCs w:val="21"/>
        </w:rPr>
        <w:t xml:space="preserve"> A balanced </w:t>
      </w:r>
      <w:r w:rsidR="001C297B">
        <w:rPr>
          <w:rFonts w:eastAsia="Calibri" w:cstheme="minorHAnsi"/>
          <w:noProof w:val="0"/>
          <w:color w:val="auto"/>
          <w:sz w:val="21"/>
          <w:szCs w:val="21"/>
        </w:rPr>
        <w:t>covariate</w:t>
      </w:r>
      <w:r w:rsidR="001C297B" w:rsidRPr="001C297B">
        <w:rPr>
          <w:rFonts w:eastAsia="Calibri" w:cstheme="minorHAnsi"/>
          <w:noProof w:val="0"/>
          <w:color w:val="auto"/>
          <w:sz w:val="21"/>
          <w:szCs w:val="21"/>
        </w:rPr>
        <w:t xml:space="preserve"> will be defined </w:t>
      </w:r>
      <w:r w:rsidR="00E7666C">
        <w:rPr>
          <w:rFonts w:eastAsia="Calibri" w:cstheme="minorHAnsi"/>
          <w:noProof w:val="0"/>
          <w:color w:val="auto"/>
          <w:sz w:val="21"/>
          <w:szCs w:val="21"/>
        </w:rPr>
        <w:t>by</w:t>
      </w:r>
      <w:r w:rsidR="001C297B" w:rsidRPr="001C297B">
        <w:rPr>
          <w:rFonts w:eastAsia="Calibri" w:cstheme="minorHAnsi"/>
          <w:noProof w:val="0"/>
          <w:color w:val="auto"/>
          <w:sz w:val="21"/>
          <w:szCs w:val="21"/>
        </w:rPr>
        <w:t xml:space="preserve"> an absolute SMD &lt;0.1</w:t>
      </w:r>
      <w:r w:rsidR="00152EDA">
        <w:rPr>
          <w:rFonts w:eastAsia="Calibri" w:cstheme="minorHAnsi"/>
          <w:noProof w:val="0"/>
          <w:color w:val="auto"/>
          <w:sz w:val="21"/>
          <w:szCs w:val="21"/>
        </w:rPr>
        <w:t>0</w:t>
      </w:r>
      <w:r w:rsidR="001C297B">
        <w:rPr>
          <w:rFonts w:eastAsia="Calibri" w:cstheme="minorHAnsi"/>
          <w:noProof w:val="0"/>
          <w:color w:val="auto"/>
          <w:sz w:val="21"/>
          <w:szCs w:val="21"/>
        </w:rPr>
        <w:t xml:space="preserve">. </w:t>
      </w:r>
      <w:r w:rsidR="001C297B">
        <w:rPr>
          <w:rFonts w:eastAsia="Calibri" w:cstheme="minorHAnsi"/>
          <w:noProof w:val="0"/>
          <w:color w:val="262626" w:themeColor="text2" w:themeTint="D9"/>
          <w:sz w:val="21"/>
          <w:szCs w:val="21"/>
        </w:rPr>
        <w:t xml:space="preserve">Post-match balance of covariate candidates and matching covariates will be assessed in terms of summary statistics (e.g., range, mean, median, interquartile range, standard deviation) </w:t>
      </w:r>
      <w:r w:rsidR="000D67D8">
        <w:rPr>
          <w:rFonts w:eastAsia="Calibri" w:cstheme="minorHAnsi"/>
          <w:noProof w:val="0"/>
          <w:color w:val="262626" w:themeColor="text2" w:themeTint="D9"/>
          <w:sz w:val="21"/>
          <w:szCs w:val="21"/>
        </w:rPr>
        <w:t xml:space="preserve">of absolute SMDs </w:t>
      </w:r>
      <w:r w:rsidR="001C297B">
        <w:rPr>
          <w:rFonts w:eastAsia="Calibri" w:cstheme="minorHAnsi"/>
          <w:noProof w:val="0"/>
          <w:color w:val="262626" w:themeColor="text2" w:themeTint="D9"/>
          <w:sz w:val="21"/>
          <w:szCs w:val="21"/>
        </w:rPr>
        <w:t>and frequency of covariate balance.</w:t>
      </w:r>
      <w:r w:rsidR="005C550F">
        <w:rPr>
          <w:rFonts w:eastAsia="Calibri" w:cstheme="minorHAnsi"/>
          <w:noProof w:val="0"/>
          <w:color w:val="262626" w:themeColor="text2" w:themeTint="D9"/>
          <w:sz w:val="21"/>
          <w:szCs w:val="21"/>
        </w:rPr>
        <w:t xml:space="preserve"> Analyses will be conducted in R version 3.6.3 using the </w:t>
      </w:r>
      <w:proofErr w:type="spellStart"/>
      <w:r w:rsidR="005C550F">
        <w:rPr>
          <w:rFonts w:eastAsia="Calibri" w:cstheme="minorHAnsi"/>
          <w:noProof w:val="0"/>
          <w:color w:val="262626" w:themeColor="text2" w:themeTint="D9"/>
          <w:sz w:val="21"/>
          <w:szCs w:val="21"/>
        </w:rPr>
        <w:t>CohortMethods</w:t>
      </w:r>
      <w:proofErr w:type="spellEnd"/>
      <w:r w:rsidR="005C550F">
        <w:rPr>
          <w:rFonts w:eastAsia="Calibri" w:cstheme="minorHAnsi"/>
          <w:noProof w:val="0"/>
          <w:color w:val="262626" w:themeColor="text2" w:themeTint="D9"/>
          <w:sz w:val="21"/>
          <w:szCs w:val="21"/>
        </w:rPr>
        <w:t xml:space="preserve"> package.</w:t>
      </w:r>
    </w:p>
    <w:p w14:paraId="52294908" w14:textId="14FF6194" w:rsidR="00152EDA" w:rsidRDefault="0058101A" w:rsidP="00FC2AB1">
      <w:pPr>
        <w:pStyle w:val="Description"/>
        <w:ind w:left="864"/>
        <w:rPr>
          <w:rFonts w:cstheme="minorHAnsi"/>
          <w:color w:val="222222"/>
          <w:sz w:val="21"/>
          <w:szCs w:val="21"/>
          <w:shd w:val="clear" w:color="auto" w:fill="FFFFFF"/>
        </w:rPr>
      </w:pPr>
      <w:r w:rsidRPr="00FC2AB1">
        <w:rPr>
          <w:rFonts w:eastAsia="Calibri" w:cstheme="minorHAnsi"/>
          <w:b/>
          <w:bCs/>
          <w:noProof w:val="0"/>
          <w:color w:val="262626" w:themeColor="text2" w:themeTint="D9"/>
          <w:sz w:val="21"/>
          <w:szCs w:val="21"/>
        </w:rPr>
        <w:t>Equation 1.</w:t>
      </w:r>
      <w:r w:rsidRPr="00FC2AB1">
        <w:rPr>
          <w:rFonts w:eastAsia="Calibri" w:cstheme="minorHAnsi"/>
          <w:noProof w:val="0"/>
          <w:color w:val="262626" w:themeColor="text2" w:themeTint="D9"/>
          <w:sz w:val="21"/>
          <w:szCs w:val="21"/>
        </w:rPr>
        <w:t xml:space="preserve"> </w:t>
      </w:r>
      <w:r w:rsidR="00E7666C" w:rsidRPr="00FC2AB1">
        <w:rPr>
          <w:rFonts w:eastAsia="Calibri" w:cstheme="minorHAnsi"/>
          <w:noProof w:val="0"/>
          <w:color w:val="262626" w:themeColor="text2" w:themeTint="D9"/>
          <w:sz w:val="21"/>
          <w:szCs w:val="21"/>
        </w:rPr>
        <w:t>SMD = (</w:t>
      </w:r>
      <w:proofErr w:type="spellStart"/>
      <w:r w:rsidR="00E7666C" w:rsidRPr="00FC2AB1">
        <w:rPr>
          <w:rFonts w:cstheme="minorHAnsi"/>
          <w:color w:val="222222"/>
          <w:sz w:val="21"/>
          <w:szCs w:val="21"/>
          <w:shd w:val="clear" w:color="auto" w:fill="FFFFFF"/>
        </w:rPr>
        <w:t>x̄</w:t>
      </w:r>
      <w:r w:rsidR="00E7666C" w:rsidRPr="00FC2AB1">
        <w:rPr>
          <w:rFonts w:cstheme="minorHAnsi"/>
          <w:color w:val="222222"/>
          <w:sz w:val="21"/>
          <w:szCs w:val="21"/>
          <w:shd w:val="clear" w:color="auto" w:fill="FFFFFF"/>
          <w:vertAlign w:val="subscript"/>
        </w:rPr>
        <w:t>treatment</w:t>
      </w:r>
      <w:proofErr w:type="spellEnd"/>
      <w:r w:rsidR="00E7666C" w:rsidRPr="00FC2AB1">
        <w:rPr>
          <w:rFonts w:cstheme="minorHAnsi"/>
          <w:color w:val="222222"/>
          <w:sz w:val="21"/>
          <w:szCs w:val="21"/>
          <w:shd w:val="clear" w:color="auto" w:fill="FFFFFF"/>
        </w:rPr>
        <w:t xml:space="preserve"> - x̄</w:t>
      </w:r>
      <w:r w:rsidR="00E7666C" w:rsidRPr="00FC2AB1">
        <w:rPr>
          <w:rFonts w:cstheme="minorHAnsi"/>
          <w:color w:val="222222"/>
          <w:sz w:val="21"/>
          <w:szCs w:val="21"/>
          <w:shd w:val="clear" w:color="auto" w:fill="FFFFFF"/>
          <w:vertAlign w:val="subscript"/>
        </w:rPr>
        <w:t>comparator</w:t>
      </w:r>
      <w:r w:rsidR="00E7666C" w:rsidRPr="00FC2AB1">
        <w:rPr>
          <w:rFonts w:cstheme="minorHAnsi"/>
          <w:color w:val="222222"/>
          <w:sz w:val="21"/>
          <w:szCs w:val="21"/>
          <w:shd w:val="clear" w:color="auto" w:fill="FFFFFF"/>
        </w:rPr>
        <w:t>) / s</w:t>
      </w:r>
      <w:r w:rsidR="00E7666C" w:rsidRPr="00FC2AB1">
        <w:rPr>
          <w:rFonts w:cstheme="minorHAnsi"/>
          <w:color w:val="222222"/>
          <w:sz w:val="21"/>
          <w:szCs w:val="21"/>
          <w:shd w:val="clear" w:color="auto" w:fill="FFFFFF"/>
          <w:vertAlign w:val="subscript"/>
        </w:rPr>
        <w:t>p</w:t>
      </w:r>
    </w:p>
    <w:p w14:paraId="085E1506" w14:textId="5773C485" w:rsidR="00E7666C" w:rsidRPr="00FC2AB1" w:rsidRDefault="00FC2AB1" w:rsidP="00FC2AB1">
      <w:pPr>
        <w:pStyle w:val="Description"/>
        <w:ind w:left="864"/>
        <w:rPr>
          <w:rFonts w:cstheme="minorHAnsi"/>
          <w:color w:val="222222"/>
          <w:shd w:val="clear" w:color="auto" w:fill="FFFFFF"/>
        </w:rPr>
      </w:pPr>
      <w:r w:rsidRPr="00FC2AB1">
        <w:rPr>
          <w:rFonts w:eastAsia="Calibri" w:cstheme="minorHAnsi"/>
          <w:noProof w:val="0"/>
          <w:color w:val="262626" w:themeColor="text2" w:themeTint="D9"/>
        </w:rPr>
        <w:t>*</w:t>
      </w:r>
      <w:proofErr w:type="spellStart"/>
      <w:r w:rsidR="00E7666C" w:rsidRPr="00FC2AB1">
        <w:rPr>
          <w:rFonts w:cstheme="minorHAnsi"/>
          <w:color w:val="222222"/>
          <w:shd w:val="clear" w:color="auto" w:fill="FFFFFF"/>
        </w:rPr>
        <w:t>x̄</w:t>
      </w:r>
      <w:r w:rsidR="00E7666C" w:rsidRPr="00FC2AB1">
        <w:rPr>
          <w:rFonts w:cstheme="minorHAnsi"/>
          <w:color w:val="222222"/>
          <w:shd w:val="clear" w:color="auto" w:fill="FFFFFF"/>
          <w:vertAlign w:val="subscript"/>
        </w:rPr>
        <w:t>treatment</w:t>
      </w:r>
      <w:proofErr w:type="spellEnd"/>
      <w:r w:rsidR="00E7666C" w:rsidRPr="00FC2AB1">
        <w:rPr>
          <w:rFonts w:cstheme="minorHAnsi"/>
          <w:color w:val="222222"/>
          <w:shd w:val="clear" w:color="auto" w:fill="FFFFFF"/>
        </w:rPr>
        <w:t xml:space="preserve"> and x̄</w:t>
      </w:r>
      <w:r w:rsidR="00E7666C" w:rsidRPr="00FC2AB1">
        <w:rPr>
          <w:rFonts w:cstheme="minorHAnsi"/>
          <w:color w:val="222222"/>
          <w:shd w:val="clear" w:color="auto" w:fill="FFFFFF"/>
          <w:vertAlign w:val="subscript"/>
        </w:rPr>
        <w:t>comparator</w:t>
      </w:r>
      <w:r w:rsidR="00E7666C" w:rsidRPr="00FC2AB1">
        <w:rPr>
          <w:rFonts w:cstheme="minorHAnsi"/>
          <w:color w:val="222222"/>
          <w:shd w:val="clear" w:color="auto" w:fill="FFFFFF"/>
        </w:rPr>
        <w:t xml:space="preserve"> refer to the mean of the covariate in the treatment and comparator groups</w:t>
      </w:r>
      <w:r>
        <w:rPr>
          <w:rFonts w:cstheme="minorHAnsi"/>
          <w:color w:val="222222"/>
          <w:shd w:val="clear" w:color="auto" w:fill="FFFFFF"/>
        </w:rPr>
        <w:t xml:space="preserve"> in the post-match sample</w:t>
      </w:r>
      <w:r w:rsidR="00E7666C" w:rsidRPr="00FC2AB1">
        <w:rPr>
          <w:rFonts w:cstheme="minorHAnsi"/>
          <w:color w:val="222222"/>
          <w:shd w:val="clear" w:color="auto" w:fill="FFFFFF"/>
        </w:rPr>
        <w:t>, respectively, and s</w:t>
      </w:r>
      <w:r w:rsidR="00E7666C" w:rsidRPr="00FC2AB1">
        <w:rPr>
          <w:rFonts w:cstheme="minorHAnsi"/>
          <w:color w:val="222222"/>
          <w:shd w:val="clear" w:color="auto" w:fill="FFFFFF"/>
          <w:vertAlign w:val="subscript"/>
        </w:rPr>
        <w:t>p</w:t>
      </w:r>
      <w:r w:rsidR="00E7666C" w:rsidRPr="00FC2AB1">
        <w:rPr>
          <w:rFonts w:cstheme="minorHAnsi"/>
          <w:color w:val="222222"/>
          <w:shd w:val="clear" w:color="auto" w:fill="FFFFFF"/>
        </w:rPr>
        <w:t xml:space="preserve"> refers to the pooled standard deviation </w:t>
      </w:r>
      <w:r w:rsidRPr="00FC2AB1">
        <w:rPr>
          <w:rFonts w:cstheme="minorHAnsi"/>
          <w:color w:val="222222"/>
          <w:shd w:val="clear" w:color="auto" w:fill="FFFFFF"/>
        </w:rPr>
        <w:t>of a covariate in the treatment and comparator groups in the pre-match sample</w:t>
      </w:r>
      <w:r>
        <w:rPr>
          <w:rFonts w:cstheme="minorHAnsi"/>
          <w:color w:val="222222"/>
          <w:shd w:val="clear" w:color="auto" w:fill="FFFFFF"/>
        </w:rPr>
        <w:t>.</w:t>
      </w:r>
    </w:p>
    <w:p w14:paraId="5D80C4C7" w14:textId="77777777" w:rsidR="00FC2AB1" w:rsidRPr="00E7666C" w:rsidRDefault="00FC2AB1" w:rsidP="00FC2AB1">
      <w:pPr>
        <w:pStyle w:val="Description"/>
        <w:ind w:left="864"/>
        <w:rPr>
          <w:rFonts w:eastAsia="Calibri" w:cstheme="minorHAnsi"/>
          <w:noProof w:val="0"/>
          <w:color w:val="262626" w:themeColor="text2" w:themeTint="D9"/>
          <w:sz w:val="21"/>
          <w:szCs w:val="21"/>
        </w:rPr>
      </w:pPr>
    </w:p>
    <w:p w14:paraId="3639DD74" w14:textId="3ACB030D" w:rsidR="00CB602F" w:rsidRDefault="00CB602F" w:rsidP="00923FA5">
      <w:pPr>
        <w:pStyle w:val="Heading3"/>
        <w:rPr>
          <w:color w:val="262626" w:themeColor="text2" w:themeTint="D9"/>
        </w:rPr>
      </w:pPr>
      <w:r>
        <w:rPr>
          <w:color w:val="262626" w:themeColor="text2" w:themeTint="D9"/>
        </w:rPr>
        <w:t>Cardinality Matching</w:t>
      </w:r>
    </w:p>
    <w:p w14:paraId="4487FA83" w14:textId="3E047294" w:rsidR="00ED308C" w:rsidRDefault="00C903C1" w:rsidP="00B17EFC">
      <w:pPr>
        <w:pStyle w:val="Description"/>
        <w:spacing w:after="160"/>
        <w:ind w:left="864"/>
        <w:rPr>
          <w:noProof w:val="0"/>
          <w:color w:val="auto"/>
          <w:sz w:val="21"/>
          <w:szCs w:val="21"/>
        </w:rPr>
      </w:pPr>
      <w:r w:rsidRPr="00ED308C">
        <w:rPr>
          <w:color w:val="auto"/>
          <w:sz w:val="21"/>
          <w:szCs w:val="21"/>
        </w:rPr>
        <w:t xml:space="preserve">Cardinality matching </w:t>
      </w:r>
      <w:r w:rsidRPr="00ED308C">
        <w:rPr>
          <w:noProof w:val="0"/>
          <w:color w:val="auto"/>
          <w:sz w:val="21"/>
          <w:szCs w:val="21"/>
        </w:rPr>
        <w:t>utilizes recent advancements in mathematical programming (i.e., integer programming) to maximize the size of a matched sample subject to investigators’ constraints for covariate balance</w:t>
      </w:r>
      <w:r w:rsidR="00ED308C">
        <w:rPr>
          <w:noProof w:val="0"/>
          <w:color w:val="auto"/>
          <w:sz w:val="21"/>
          <w:szCs w:val="21"/>
        </w:rPr>
        <w:t xml:space="preserve"> among matching covariates</w:t>
      </w:r>
      <w:r w:rsidRPr="00ED308C">
        <w:rPr>
          <w:noProof w:val="0"/>
          <w:color w:val="auto"/>
          <w:sz w:val="21"/>
          <w:szCs w:val="21"/>
        </w:rPr>
        <w:t>.</w:t>
      </w:r>
      <w:r w:rsidR="003C5678">
        <w:rPr>
          <w:noProof w:val="0"/>
          <w:color w:val="auto"/>
          <w:sz w:val="21"/>
          <w:szCs w:val="21"/>
        </w:rPr>
        <w:t xml:space="preserve"> Furthermore, </w:t>
      </w:r>
      <w:r w:rsidR="00491FEC">
        <w:rPr>
          <w:noProof w:val="0"/>
          <w:color w:val="auto"/>
          <w:sz w:val="21"/>
          <w:szCs w:val="21"/>
        </w:rPr>
        <w:t>cardinality matching allows for the estimation of average treatment effect in target populations (e.g., average treatment effect on the controls [ATC]) through the specification of target estimands</w:t>
      </w:r>
      <w:r w:rsidR="000E4514">
        <w:rPr>
          <w:noProof w:val="0"/>
          <w:color w:val="auto"/>
          <w:sz w:val="21"/>
          <w:szCs w:val="21"/>
          <w:vertAlign w:val="superscript"/>
        </w:rPr>
        <w:t>4</w:t>
      </w:r>
      <w:r w:rsidR="00491FEC">
        <w:rPr>
          <w:noProof w:val="0"/>
          <w:color w:val="auto"/>
          <w:sz w:val="21"/>
          <w:szCs w:val="21"/>
        </w:rPr>
        <w:t xml:space="preserve">. </w:t>
      </w:r>
      <w:r w:rsidR="00D05BE0">
        <w:rPr>
          <w:noProof w:val="0"/>
          <w:color w:val="auto"/>
          <w:sz w:val="21"/>
          <w:szCs w:val="21"/>
        </w:rPr>
        <w:t xml:space="preserve">Matching covariates </w:t>
      </w:r>
      <w:r w:rsidR="002D2977">
        <w:rPr>
          <w:noProof w:val="0"/>
          <w:color w:val="auto"/>
          <w:sz w:val="21"/>
          <w:szCs w:val="21"/>
        </w:rPr>
        <w:t xml:space="preserve">identified during propensity score matching </w:t>
      </w:r>
      <w:r w:rsidR="00D05BE0">
        <w:rPr>
          <w:noProof w:val="0"/>
          <w:color w:val="auto"/>
          <w:sz w:val="21"/>
          <w:szCs w:val="21"/>
        </w:rPr>
        <w:t xml:space="preserve">as described in </w:t>
      </w:r>
      <w:r w:rsidR="00D05BE0" w:rsidRPr="0084677E">
        <w:rPr>
          <w:color w:val="262626" w:themeColor="text2" w:themeTint="D9"/>
          <w:sz w:val="21"/>
          <w:szCs w:val="21"/>
        </w:rPr>
        <w:t>§</w:t>
      </w:r>
      <w:r w:rsidR="00D05BE0">
        <w:rPr>
          <w:color w:val="262626" w:themeColor="text2" w:themeTint="D9"/>
          <w:sz w:val="21"/>
          <w:szCs w:val="21"/>
        </w:rPr>
        <w:t>5.</w:t>
      </w:r>
      <w:r w:rsidR="00E62D71">
        <w:rPr>
          <w:color w:val="262626" w:themeColor="text2" w:themeTint="D9"/>
          <w:sz w:val="21"/>
          <w:szCs w:val="21"/>
        </w:rPr>
        <w:t>6</w:t>
      </w:r>
      <w:r w:rsidR="00D05BE0" w:rsidRPr="00C03799">
        <w:rPr>
          <w:color w:val="262626" w:themeColor="text2" w:themeTint="D9"/>
          <w:sz w:val="21"/>
          <w:szCs w:val="21"/>
        </w:rPr>
        <w:t>.1</w:t>
      </w:r>
      <w:r w:rsidR="00964C72" w:rsidRPr="00C03799">
        <w:rPr>
          <w:color w:val="262626" w:themeColor="text2" w:themeTint="D9"/>
          <w:sz w:val="21"/>
          <w:szCs w:val="21"/>
        </w:rPr>
        <w:t xml:space="preserve"> </w:t>
      </w:r>
      <w:r w:rsidR="002D2977">
        <w:rPr>
          <w:color w:val="262626" w:themeColor="text2" w:themeTint="D9"/>
          <w:sz w:val="21"/>
          <w:szCs w:val="21"/>
        </w:rPr>
        <w:t xml:space="preserve">will be used as matching covariates for cardinality matching </w:t>
      </w:r>
      <w:r w:rsidR="00964C72" w:rsidRPr="00C03799">
        <w:rPr>
          <w:color w:val="262626" w:themeColor="text2" w:themeTint="D9"/>
          <w:sz w:val="21"/>
          <w:szCs w:val="21"/>
        </w:rPr>
        <w:t xml:space="preserve">with </w:t>
      </w:r>
      <w:r w:rsidR="00AD3F0B">
        <w:rPr>
          <w:color w:val="262626" w:themeColor="text2" w:themeTint="D9"/>
          <w:sz w:val="21"/>
          <w:szCs w:val="21"/>
        </w:rPr>
        <w:t>one</w:t>
      </w:r>
      <w:r w:rsidR="00964C72" w:rsidRPr="00C03799">
        <w:rPr>
          <w:color w:val="262626" w:themeColor="text2" w:themeTint="D9"/>
          <w:sz w:val="21"/>
          <w:szCs w:val="21"/>
        </w:rPr>
        <w:t xml:space="preserve"> notable exception</w:t>
      </w:r>
      <w:r w:rsidR="00166C05" w:rsidRPr="00C03799">
        <w:rPr>
          <w:color w:val="262626" w:themeColor="text2" w:themeTint="D9"/>
          <w:sz w:val="21"/>
          <w:szCs w:val="21"/>
        </w:rPr>
        <w:t xml:space="preserve">: due to memory constraints associated with cardinality matching, </w:t>
      </w:r>
      <w:r w:rsidR="004D624F">
        <w:rPr>
          <w:color w:val="262626" w:themeColor="text2" w:themeTint="D9"/>
          <w:sz w:val="21"/>
          <w:szCs w:val="21"/>
        </w:rPr>
        <w:t xml:space="preserve">in the study population group, </w:t>
      </w:r>
      <w:r w:rsidR="00B17EFC">
        <w:rPr>
          <w:color w:val="262626" w:themeColor="text2" w:themeTint="D9"/>
          <w:sz w:val="21"/>
          <w:szCs w:val="21"/>
        </w:rPr>
        <w:t xml:space="preserve">matching covariates </w:t>
      </w:r>
      <w:r w:rsidR="004D624F">
        <w:rPr>
          <w:color w:val="262626" w:themeColor="text2" w:themeTint="D9"/>
          <w:sz w:val="21"/>
          <w:szCs w:val="21"/>
        </w:rPr>
        <w:t xml:space="preserve">will be identified using regularized lasso regression as described in </w:t>
      </w:r>
      <w:r w:rsidR="004D624F" w:rsidRPr="0084677E">
        <w:rPr>
          <w:color w:val="262626" w:themeColor="text2" w:themeTint="D9"/>
          <w:sz w:val="21"/>
          <w:szCs w:val="21"/>
        </w:rPr>
        <w:t>§</w:t>
      </w:r>
      <w:r w:rsidR="004D624F">
        <w:rPr>
          <w:color w:val="262626" w:themeColor="text2" w:themeTint="D9"/>
          <w:sz w:val="21"/>
          <w:szCs w:val="21"/>
        </w:rPr>
        <w:t>5.</w:t>
      </w:r>
      <w:r w:rsidR="00E62D71">
        <w:rPr>
          <w:color w:val="262626" w:themeColor="text2" w:themeTint="D9"/>
          <w:sz w:val="21"/>
          <w:szCs w:val="21"/>
        </w:rPr>
        <w:t>6</w:t>
      </w:r>
      <w:r w:rsidR="004D624F" w:rsidRPr="00C03799">
        <w:rPr>
          <w:color w:val="262626" w:themeColor="text2" w:themeTint="D9"/>
          <w:sz w:val="21"/>
          <w:szCs w:val="21"/>
        </w:rPr>
        <w:t>.1</w:t>
      </w:r>
      <w:r w:rsidR="004D624F">
        <w:rPr>
          <w:color w:val="262626" w:themeColor="text2" w:themeTint="D9"/>
          <w:sz w:val="21"/>
          <w:szCs w:val="21"/>
        </w:rPr>
        <w:t xml:space="preserve"> using heuristic feature selection to limit covariate candidates to those </w:t>
      </w:r>
      <w:r w:rsidR="00B17EFC">
        <w:rPr>
          <w:color w:val="262626" w:themeColor="text2" w:themeTint="D9"/>
          <w:sz w:val="21"/>
          <w:szCs w:val="21"/>
        </w:rPr>
        <w:t>with a frequency &gt;2.0%</w:t>
      </w:r>
      <w:r w:rsidR="004D624F">
        <w:rPr>
          <w:color w:val="262626" w:themeColor="text2" w:themeTint="D9"/>
          <w:sz w:val="21"/>
          <w:szCs w:val="21"/>
        </w:rPr>
        <w:t>.</w:t>
      </w:r>
    </w:p>
    <w:p w14:paraId="40ABD0A9" w14:textId="6A7F7B9F" w:rsidR="00C903C1" w:rsidRDefault="00695350" w:rsidP="00682456">
      <w:pPr>
        <w:pStyle w:val="Description"/>
        <w:spacing w:after="160"/>
        <w:ind w:left="864"/>
        <w:rPr>
          <w:noProof w:val="0"/>
          <w:color w:val="auto"/>
          <w:sz w:val="21"/>
          <w:szCs w:val="21"/>
        </w:rPr>
      </w:pPr>
      <w:r w:rsidRPr="00695350">
        <w:rPr>
          <w:noProof w:val="0"/>
          <w:color w:val="auto"/>
          <w:sz w:val="21"/>
          <w:szCs w:val="21"/>
        </w:rPr>
        <w:lastRenderedPageBreak/>
        <w:t xml:space="preserve">Patients will be matched to one another at a 1:1 ratio. </w:t>
      </w:r>
      <w:r w:rsidR="00ED308C" w:rsidRPr="00695350">
        <w:rPr>
          <w:noProof w:val="0"/>
          <w:color w:val="auto"/>
          <w:sz w:val="21"/>
          <w:szCs w:val="21"/>
        </w:rPr>
        <w:t xml:space="preserve">A total of </w:t>
      </w:r>
      <w:r w:rsidR="003C5678" w:rsidRPr="00695350">
        <w:rPr>
          <w:noProof w:val="0"/>
          <w:color w:val="auto"/>
          <w:sz w:val="21"/>
          <w:szCs w:val="21"/>
        </w:rPr>
        <w:t>7</w:t>
      </w:r>
      <w:r w:rsidR="00ED308C" w:rsidRPr="00695350">
        <w:rPr>
          <w:noProof w:val="0"/>
          <w:color w:val="auto"/>
          <w:sz w:val="21"/>
          <w:szCs w:val="21"/>
        </w:rPr>
        <w:t xml:space="preserve"> cardinality matching procedures will be performed with varying </w:t>
      </w:r>
      <w:r w:rsidR="00C03799" w:rsidRPr="00695350">
        <w:rPr>
          <w:noProof w:val="0"/>
          <w:color w:val="auto"/>
          <w:sz w:val="21"/>
          <w:szCs w:val="21"/>
        </w:rPr>
        <w:t>covariate balance constraints, including:</w:t>
      </w:r>
      <w:r w:rsidR="003C5678" w:rsidRPr="00695350">
        <w:rPr>
          <w:noProof w:val="0"/>
          <w:color w:val="auto"/>
          <w:sz w:val="21"/>
          <w:szCs w:val="21"/>
        </w:rPr>
        <w:t xml:space="preserve"> exact marginal distributional balance; maximum SMD target of 0.01, 0.05 and 0.10; and maximum SMD target of 0.01, 0.05 and 0.10 </w:t>
      </w:r>
      <w:r w:rsidR="003C5678" w:rsidRPr="00255010">
        <w:rPr>
          <w:noProof w:val="0"/>
          <w:color w:val="auto"/>
          <w:sz w:val="21"/>
          <w:szCs w:val="21"/>
        </w:rPr>
        <w:t xml:space="preserve">targeting the ATC </w:t>
      </w:r>
      <w:proofErr w:type="spellStart"/>
      <w:r w:rsidR="003C5678" w:rsidRPr="00255010">
        <w:rPr>
          <w:noProof w:val="0"/>
          <w:color w:val="auto"/>
          <w:sz w:val="21"/>
          <w:szCs w:val="21"/>
        </w:rPr>
        <w:t>estimand</w:t>
      </w:r>
      <w:proofErr w:type="spellEnd"/>
      <w:r w:rsidR="003C5678" w:rsidRPr="00255010">
        <w:rPr>
          <w:noProof w:val="0"/>
          <w:color w:val="auto"/>
          <w:sz w:val="21"/>
          <w:szCs w:val="21"/>
        </w:rPr>
        <w:t>.</w:t>
      </w:r>
      <w:r w:rsidRPr="00255010">
        <w:rPr>
          <w:noProof w:val="0"/>
          <w:color w:val="auto"/>
          <w:sz w:val="21"/>
          <w:szCs w:val="21"/>
        </w:rPr>
        <w:t xml:space="preserve"> Post-match balance of covariate candidates and matching covariates will be assessed as described in </w:t>
      </w:r>
      <w:r w:rsidRPr="00255010">
        <w:rPr>
          <w:color w:val="262626" w:themeColor="text2" w:themeTint="D9"/>
          <w:sz w:val="21"/>
          <w:szCs w:val="21"/>
        </w:rPr>
        <w:t>§5.</w:t>
      </w:r>
      <w:r w:rsidR="00E62D71">
        <w:rPr>
          <w:color w:val="262626" w:themeColor="text2" w:themeTint="D9"/>
          <w:sz w:val="21"/>
          <w:szCs w:val="21"/>
        </w:rPr>
        <w:t>6</w:t>
      </w:r>
      <w:r w:rsidRPr="00255010">
        <w:rPr>
          <w:color w:val="262626" w:themeColor="text2" w:themeTint="D9"/>
          <w:sz w:val="21"/>
          <w:szCs w:val="21"/>
        </w:rPr>
        <w:t xml:space="preserve">.1. Analysis wil be conducted </w:t>
      </w:r>
      <w:r w:rsidR="00255010" w:rsidRPr="00255010">
        <w:rPr>
          <w:color w:val="262626" w:themeColor="text2" w:themeTint="D9"/>
          <w:sz w:val="21"/>
          <w:szCs w:val="21"/>
        </w:rPr>
        <w:t xml:space="preserve">using </w:t>
      </w:r>
      <w:r w:rsidRPr="00255010">
        <w:rPr>
          <w:color w:val="262626" w:themeColor="text2" w:themeTint="D9"/>
          <w:sz w:val="21"/>
          <w:szCs w:val="21"/>
        </w:rPr>
        <w:t>R version 3.6.3</w:t>
      </w:r>
      <w:r w:rsidR="00255010" w:rsidRPr="00255010">
        <w:rPr>
          <w:color w:val="262626" w:themeColor="text2" w:themeTint="D9"/>
          <w:sz w:val="21"/>
          <w:szCs w:val="21"/>
        </w:rPr>
        <w:t xml:space="preserve">, </w:t>
      </w:r>
      <w:proofErr w:type="spellStart"/>
      <w:r w:rsidR="00255010" w:rsidRPr="00255010">
        <w:rPr>
          <w:rFonts w:eastAsia="Calibri" w:cstheme="minorHAnsi"/>
          <w:noProof w:val="0"/>
          <w:color w:val="262626" w:themeColor="text2" w:themeTint="D9"/>
          <w:sz w:val="21"/>
          <w:szCs w:val="21"/>
        </w:rPr>
        <w:t>Gurobi</w:t>
      </w:r>
      <w:r w:rsidR="00255010" w:rsidRPr="00255010">
        <w:rPr>
          <w:rFonts w:eastAsia="Calibri" w:cstheme="minorHAnsi"/>
          <w:noProof w:val="0"/>
          <w:color w:val="262626" w:themeColor="text2" w:themeTint="D9"/>
          <w:sz w:val="21"/>
          <w:szCs w:val="21"/>
          <w:vertAlign w:val="superscript"/>
        </w:rPr>
        <w:t>TM</w:t>
      </w:r>
      <w:proofErr w:type="spellEnd"/>
      <w:r w:rsidR="00255010" w:rsidRPr="00255010">
        <w:rPr>
          <w:rFonts w:eastAsia="Calibri" w:cstheme="minorHAnsi"/>
          <w:noProof w:val="0"/>
          <w:color w:val="262626" w:themeColor="text2" w:themeTint="D9"/>
          <w:sz w:val="21"/>
          <w:szCs w:val="21"/>
        </w:rPr>
        <w:t xml:space="preserve"> Solver version </w:t>
      </w:r>
      <w:r w:rsidR="004043DB">
        <w:rPr>
          <w:rFonts w:eastAsia="Calibri" w:cstheme="minorHAnsi"/>
          <w:noProof w:val="0"/>
          <w:color w:val="262626" w:themeColor="text2" w:themeTint="D9"/>
          <w:sz w:val="21"/>
          <w:szCs w:val="21"/>
        </w:rPr>
        <w:t>9.0.1</w:t>
      </w:r>
      <w:r w:rsidR="00255010" w:rsidRPr="00255010">
        <w:rPr>
          <w:rFonts w:eastAsia="Calibri" w:cstheme="minorHAnsi"/>
          <w:noProof w:val="0"/>
          <w:color w:val="262626" w:themeColor="text2" w:themeTint="D9"/>
          <w:sz w:val="21"/>
          <w:szCs w:val="21"/>
        </w:rPr>
        <w:t xml:space="preserve"> and the </w:t>
      </w:r>
      <w:proofErr w:type="spellStart"/>
      <w:r w:rsidR="00255010" w:rsidRPr="00255010">
        <w:rPr>
          <w:rFonts w:eastAsia="Calibri" w:cstheme="minorHAnsi"/>
          <w:noProof w:val="0"/>
          <w:color w:val="262626" w:themeColor="text2" w:themeTint="D9"/>
          <w:sz w:val="21"/>
          <w:szCs w:val="21"/>
        </w:rPr>
        <w:t>designmatch</w:t>
      </w:r>
      <w:proofErr w:type="spellEnd"/>
      <w:r w:rsidR="00255010" w:rsidRPr="00255010">
        <w:rPr>
          <w:rFonts w:eastAsia="Calibri" w:cstheme="minorHAnsi"/>
          <w:noProof w:val="0"/>
          <w:color w:val="262626" w:themeColor="text2" w:themeTint="D9"/>
          <w:sz w:val="21"/>
          <w:szCs w:val="21"/>
        </w:rPr>
        <w:t xml:space="preserve"> library</w:t>
      </w:r>
      <w:r w:rsidR="0083328D">
        <w:rPr>
          <w:rFonts w:eastAsia="Calibri" w:cstheme="minorHAnsi"/>
          <w:noProof w:val="0"/>
          <w:color w:val="262626" w:themeColor="text2" w:themeTint="D9"/>
          <w:sz w:val="21"/>
          <w:szCs w:val="21"/>
        </w:rPr>
        <w:t>.</w:t>
      </w:r>
    </w:p>
    <w:bookmarkEnd w:id="69"/>
    <w:p w14:paraId="02344711" w14:textId="77777777" w:rsidR="0062637A" w:rsidRPr="007E31AE" w:rsidRDefault="0062637A" w:rsidP="0062637A">
      <w:pPr>
        <w:pStyle w:val="Heading3"/>
        <w:rPr>
          <w:color w:val="262626" w:themeColor="text2" w:themeTint="D9"/>
        </w:rPr>
      </w:pPr>
      <w:r>
        <w:rPr>
          <w:color w:val="262626" w:themeColor="text2" w:themeTint="D9"/>
        </w:rPr>
        <w:t>Analyses of Negative Control Outcomes</w:t>
      </w:r>
    </w:p>
    <w:p w14:paraId="7DC02CC0" w14:textId="4C020621" w:rsidR="00D878A5" w:rsidRPr="00AF21C8" w:rsidRDefault="00D878A5" w:rsidP="00622991">
      <w:pPr>
        <w:pStyle w:val="Description"/>
        <w:ind w:left="864"/>
        <w:rPr>
          <w:color w:val="auto"/>
          <w:sz w:val="21"/>
          <w:szCs w:val="21"/>
        </w:rPr>
      </w:pPr>
      <w:r w:rsidRPr="00D878A5">
        <w:rPr>
          <w:color w:val="auto"/>
          <w:sz w:val="21"/>
          <w:szCs w:val="21"/>
        </w:rPr>
        <w:t>Negative controls are exposure-outcome pairs for which there is no expected causal relationship, such that unbiased analyses can be expected to generate effect estimates consistent with relative risk = 1</w:t>
      </w:r>
      <w:r>
        <w:rPr>
          <w:color w:val="auto"/>
          <w:sz w:val="21"/>
          <w:szCs w:val="21"/>
        </w:rPr>
        <w:t xml:space="preserve">. </w:t>
      </w:r>
      <w:r w:rsidRPr="00AF21C8">
        <w:rPr>
          <w:color w:val="auto"/>
          <w:sz w:val="21"/>
          <w:szCs w:val="21"/>
        </w:rPr>
        <w:t>A total of 10</w:t>
      </w:r>
      <w:r>
        <w:rPr>
          <w:color w:val="auto"/>
          <w:sz w:val="21"/>
          <w:szCs w:val="21"/>
        </w:rPr>
        <w:t>5</w:t>
      </w:r>
      <w:r w:rsidRPr="00AF21C8">
        <w:rPr>
          <w:color w:val="auto"/>
          <w:sz w:val="21"/>
          <w:szCs w:val="21"/>
        </w:rPr>
        <w:t xml:space="preserve"> negative control outcomes were identified through a data-rich algorithm, and </w:t>
      </w:r>
      <w:r w:rsidRPr="00D878A5">
        <w:rPr>
          <w:color w:val="auto"/>
          <w:sz w:val="21"/>
          <w:szCs w:val="21"/>
        </w:rPr>
        <w:t>evaluated for lack of causal relationship through clinical review</w:t>
      </w:r>
      <w:r w:rsidR="000E4514">
        <w:rPr>
          <w:color w:val="auto"/>
          <w:sz w:val="21"/>
          <w:szCs w:val="21"/>
          <w:vertAlign w:val="superscript"/>
        </w:rPr>
        <w:t>13</w:t>
      </w:r>
      <w:r>
        <w:rPr>
          <w:color w:val="auto"/>
          <w:sz w:val="21"/>
          <w:szCs w:val="21"/>
        </w:rPr>
        <w:t>. A list of negative control outcomes used in the current study is available in Append</w:t>
      </w:r>
      <w:r w:rsidR="002326FE">
        <w:rPr>
          <w:color w:val="auto"/>
          <w:sz w:val="21"/>
          <w:szCs w:val="21"/>
        </w:rPr>
        <w:t>i</w:t>
      </w:r>
      <w:r>
        <w:rPr>
          <w:color w:val="auto"/>
          <w:sz w:val="21"/>
          <w:szCs w:val="21"/>
        </w:rPr>
        <w:t xml:space="preserve">x I. </w:t>
      </w:r>
    </w:p>
    <w:p w14:paraId="3B142381" w14:textId="46E76D16" w:rsidR="00BE7E2E" w:rsidRDefault="0062637A" w:rsidP="00120F66">
      <w:pPr>
        <w:pStyle w:val="BodyText12"/>
        <w:rPr>
          <w:noProof w:val="0"/>
          <w:color w:val="262626" w:themeColor="text2" w:themeTint="D9"/>
        </w:rPr>
      </w:pPr>
      <w:r>
        <w:rPr>
          <w:noProof w:val="0"/>
          <w:color w:val="262626" w:themeColor="text2" w:themeTint="D9"/>
        </w:rPr>
        <w:t>For each negative control outcome, c</w:t>
      </w:r>
      <w:r w:rsidR="007058F0">
        <w:rPr>
          <w:noProof w:val="0"/>
          <w:color w:val="262626" w:themeColor="text2" w:themeTint="D9"/>
        </w:rPr>
        <w:t>ox proportional hazar</w:t>
      </w:r>
      <w:r>
        <w:rPr>
          <w:noProof w:val="0"/>
          <w:color w:val="262626" w:themeColor="text2" w:themeTint="D9"/>
        </w:rPr>
        <w:t>ds</w:t>
      </w:r>
      <w:r w:rsidR="007058F0">
        <w:rPr>
          <w:noProof w:val="0"/>
          <w:color w:val="262626" w:themeColor="text2" w:themeTint="D9"/>
        </w:rPr>
        <w:t xml:space="preserve"> model</w:t>
      </w:r>
      <w:r w:rsidR="00ED4CF8">
        <w:rPr>
          <w:noProof w:val="0"/>
          <w:color w:val="262626" w:themeColor="text2" w:themeTint="D9"/>
        </w:rPr>
        <w:t>s</w:t>
      </w:r>
      <w:r>
        <w:rPr>
          <w:noProof w:val="0"/>
          <w:color w:val="262626" w:themeColor="text2" w:themeTint="D9"/>
        </w:rPr>
        <w:t xml:space="preserve"> will be fit where the null hypothesis of no treatment effect is presumed to be true.</w:t>
      </w:r>
      <w:r w:rsidR="001814B3">
        <w:rPr>
          <w:noProof w:val="0"/>
          <w:color w:val="262626" w:themeColor="text2" w:themeTint="D9"/>
        </w:rPr>
        <w:t xml:space="preserve"> </w:t>
      </w:r>
      <w:r w:rsidR="00187DAC">
        <w:rPr>
          <w:noProof w:val="0"/>
          <w:color w:val="262626" w:themeColor="text2" w:themeTint="D9"/>
        </w:rPr>
        <w:t>Cox proportional hazards models will be fit independently</w:t>
      </w:r>
      <w:r w:rsidR="00FF6B26">
        <w:rPr>
          <w:noProof w:val="0"/>
          <w:color w:val="262626" w:themeColor="text2" w:themeTint="D9"/>
        </w:rPr>
        <w:t xml:space="preserve"> </w:t>
      </w:r>
      <w:r w:rsidR="00187DAC">
        <w:rPr>
          <w:noProof w:val="0"/>
          <w:color w:val="262626" w:themeColor="text2" w:themeTint="D9"/>
        </w:rPr>
        <w:t>across all subsample draws</w:t>
      </w:r>
      <w:r w:rsidR="009416E2">
        <w:rPr>
          <w:noProof w:val="0"/>
          <w:color w:val="262626" w:themeColor="text2" w:themeTint="D9"/>
        </w:rPr>
        <w:t xml:space="preserve">, and results will be considered jointly </w:t>
      </w:r>
      <w:r w:rsidR="00292BC0">
        <w:rPr>
          <w:noProof w:val="0"/>
          <w:color w:val="262626" w:themeColor="text2" w:themeTint="D9"/>
        </w:rPr>
        <w:t>within</w:t>
      </w:r>
      <w:r w:rsidR="009416E2">
        <w:rPr>
          <w:noProof w:val="0"/>
          <w:color w:val="262626" w:themeColor="text2" w:themeTint="D9"/>
        </w:rPr>
        <w:t xml:space="preserve"> sample groups.</w:t>
      </w:r>
      <w:r w:rsidR="00622991">
        <w:rPr>
          <w:noProof w:val="0"/>
          <w:color w:val="262626" w:themeColor="text2" w:themeTint="D9"/>
        </w:rPr>
        <w:t xml:space="preserve"> A total of</w:t>
      </w:r>
      <w:r w:rsidR="00120F66">
        <w:rPr>
          <w:noProof w:val="0"/>
          <w:color w:val="262626" w:themeColor="text2" w:themeTint="D9"/>
        </w:rPr>
        <w:t xml:space="preserve"> 163,800 cox proportional hazards model</w:t>
      </w:r>
      <w:r w:rsidR="00871D9E">
        <w:rPr>
          <w:noProof w:val="0"/>
          <w:color w:val="262626" w:themeColor="text2" w:themeTint="D9"/>
        </w:rPr>
        <w:t>s</w:t>
      </w:r>
      <w:r w:rsidR="00622991">
        <w:rPr>
          <w:noProof w:val="0"/>
          <w:color w:val="262626" w:themeColor="text2" w:themeTint="D9"/>
        </w:rPr>
        <w:t xml:space="preserve"> will be attempted to be fit </w:t>
      </w:r>
      <w:r w:rsidR="00120F66">
        <w:rPr>
          <w:noProof w:val="0"/>
          <w:color w:val="262626" w:themeColor="text2" w:themeTint="D9"/>
        </w:rPr>
        <w:t xml:space="preserve">as </w:t>
      </w:r>
      <w:r w:rsidR="00F43FF7">
        <w:rPr>
          <w:noProof w:val="0"/>
          <w:color w:val="262626" w:themeColor="text2" w:themeTint="D9"/>
        </w:rPr>
        <w:t>depicted in Table 5.5.3.a.</w:t>
      </w:r>
    </w:p>
    <w:p w14:paraId="0BBCE62F" w14:textId="0723A86E" w:rsidR="00F43FF7" w:rsidRDefault="00F43FF7" w:rsidP="00BE7E2E">
      <w:pPr>
        <w:pStyle w:val="BodyText12"/>
        <w:rPr>
          <w:noProof w:val="0"/>
          <w:color w:val="262626" w:themeColor="text2" w:themeTint="D9"/>
        </w:rPr>
      </w:pPr>
      <w:r w:rsidRPr="00F43FF7">
        <w:rPr>
          <w:b/>
          <w:bCs/>
          <w:noProof w:val="0"/>
          <w:color w:val="262626" w:themeColor="text2" w:themeTint="D9"/>
        </w:rPr>
        <w:t>Table 5.5.3.a</w:t>
      </w:r>
      <w:r>
        <w:rPr>
          <w:b/>
          <w:bCs/>
          <w:noProof w:val="0"/>
          <w:color w:val="262626" w:themeColor="text2" w:themeTint="D9"/>
        </w:rPr>
        <w:t>.</w:t>
      </w:r>
      <w:r w:rsidRPr="00F43FF7">
        <w:rPr>
          <w:noProof w:val="0"/>
          <w:color w:val="262626" w:themeColor="text2" w:themeTint="D9"/>
        </w:rPr>
        <w:t xml:space="preserve"> Summary of cox</w:t>
      </w:r>
      <w:r>
        <w:rPr>
          <w:noProof w:val="0"/>
          <w:color w:val="262626" w:themeColor="text2" w:themeTint="D9"/>
        </w:rPr>
        <w:t xml:space="preserve"> proportional hazards models considered in the analyses of negative control outcomes</w:t>
      </w:r>
    </w:p>
    <w:tbl>
      <w:tblPr>
        <w:tblStyle w:val="TableGrid"/>
        <w:tblW w:w="0" w:type="auto"/>
        <w:tblInd w:w="864" w:type="dxa"/>
        <w:tblLook w:val="04A0" w:firstRow="1" w:lastRow="0" w:firstColumn="1" w:lastColumn="0" w:noHBand="0" w:noVBand="1"/>
      </w:tblPr>
      <w:tblGrid>
        <w:gridCol w:w="3258"/>
        <w:gridCol w:w="1348"/>
        <w:gridCol w:w="1170"/>
        <w:gridCol w:w="1103"/>
        <w:gridCol w:w="1214"/>
        <w:gridCol w:w="825"/>
      </w:tblGrid>
      <w:tr w:rsidR="00EE02C0" w14:paraId="7D04CE8A" w14:textId="77777777" w:rsidTr="00EA100E">
        <w:tc>
          <w:tcPr>
            <w:tcW w:w="3271" w:type="dxa"/>
            <w:vAlign w:val="bottom"/>
          </w:tcPr>
          <w:p w14:paraId="4B75E305" w14:textId="7C4656AC" w:rsidR="00F43FF7" w:rsidRPr="002469D9" w:rsidRDefault="00F43FF7" w:rsidP="00F43FF7">
            <w:pPr>
              <w:pStyle w:val="BodyText12"/>
              <w:ind w:left="0"/>
              <w:rPr>
                <w:rFonts w:cstheme="minorHAnsi"/>
                <w:noProof w:val="0"/>
                <w:color w:val="262626" w:themeColor="text2" w:themeTint="D9"/>
                <w:sz w:val="20"/>
                <w:szCs w:val="20"/>
              </w:rPr>
            </w:pPr>
            <w:r w:rsidRPr="002469D9">
              <w:rPr>
                <w:rFonts w:cstheme="minorHAnsi"/>
                <w:color w:val="000000"/>
                <w:sz w:val="20"/>
                <w:szCs w:val="20"/>
              </w:rPr>
              <w:t>Sample Group</w:t>
            </w:r>
          </w:p>
        </w:tc>
        <w:tc>
          <w:tcPr>
            <w:tcW w:w="1350" w:type="dxa"/>
            <w:vAlign w:val="bottom"/>
          </w:tcPr>
          <w:p w14:paraId="04931FDF" w14:textId="317800CB" w:rsidR="00F43FF7" w:rsidRPr="002469D9" w:rsidRDefault="00F43FF7" w:rsidP="00F43FF7">
            <w:pPr>
              <w:pStyle w:val="BodyText12"/>
              <w:ind w:left="0"/>
              <w:rPr>
                <w:rFonts w:cstheme="minorHAnsi"/>
                <w:noProof w:val="0"/>
                <w:color w:val="262626" w:themeColor="text2" w:themeTint="D9"/>
                <w:sz w:val="20"/>
                <w:szCs w:val="20"/>
              </w:rPr>
            </w:pPr>
            <w:r w:rsidRPr="002469D9">
              <w:rPr>
                <w:rFonts w:cstheme="minorHAnsi"/>
                <w:color w:val="262626"/>
                <w:sz w:val="20"/>
                <w:szCs w:val="20"/>
              </w:rPr>
              <w:t>Study Population</w:t>
            </w:r>
          </w:p>
        </w:tc>
        <w:tc>
          <w:tcPr>
            <w:tcW w:w="1170" w:type="dxa"/>
            <w:vAlign w:val="bottom"/>
          </w:tcPr>
          <w:p w14:paraId="1B3A5474" w14:textId="63C32C68" w:rsidR="00F43FF7" w:rsidRPr="002469D9" w:rsidRDefault="00F43FF7" w:rsidP="00F43FF7">
            <w:pPr>
              <w:pStyle w:val="BodyText12"/>
              <w:ind w:left="0"/>
              <w:rPr>
                <w:rFonts w:cstheme="minorHAnsi"/>
                <w:noProof w:val="0"/>
                <w:color w:val="262626" w:themeColor="text2" w:themeTint="D9"/>
                <w:sz w:val="20"/>
                <w:szCs w:val="20"/>
              </w:rPr>
            </w:pPr>
            <w:r w:rsidRPr="002469D9">
              <w:rPr>
                <w:rFonts w:cstheme="minorHAnsi"/>
                <w:color w:val="262626"/>
                <w:sz w:val="20"/>
                <w:szCs w:val="20"/>
              </w:rPr>
              <w:t>10% Subsample</w:t>
            </w:r>
          </w:p>
        </w:tc>
        <w:tc>
          <w:tcPr>
            <w:tcW w:w="1089" w:type="dxa"/>
            <w:vAlign w:val="bottom"/>
          </w:tcPr>
          <w:p w14:paraId="27C6A096" w14:textId="518B889E" w:rsidR="00F43FF7" w:rsidRPr="002469D9" w:rsidRDefault="00F43FF7" w:rsidP="00F43FF7">
            <w:pPr>
              <w:pStyle w:val="BodyText12"/>
              <w:ind w:left="0"/>
              <w:rPr>
                <w:rFonts w:cstheme="minorHAnsi"/>
                <w:noProof w:val="0"/>
                <w:color w:val="262626" w:themeColor="text2" w:themeTint="D9"/>
                <w:sz w:val="20"/>
                <w:szCs w:val="20"/>
              </w:rPr>
            </w:pPr>
            <w:r w:rsidRPr="002469D9">
              <w:rPr>
                <w:rFonts w:cstheme="minorHAnsi"/>
                <w:color w:val="262626"/>
                <w:sz w:val="20"/>
                <w:szCs w:val="20"/>
              </w:rPr>
              <w:t>1% Subsample</w:t>
            </w:r>
          </w:p>
        </w:tc>
        <w:tc>
          <w:tcPr>
            <w:tcW w:w="1215" w:type="dxa"/>
            <w:vAlign w:val="bottom"/>
          </w:tcPr>
          <w:p w14:paraId="0A0B680C" w14:textId="7104F262" w:rsidR="00F43FF7" w:rsidRPr="002469D9" w:rsidRDefault="00F43FF7" w:rsidP="00F43FF7">
            <w:pPr>
              <w:pStyle w:val="BodyText12"/>
              <w:ind w:left="0"/>
              <w:rPr>
                <w:rFonts w:cstheme="minorHAnsi"/>
                <w:noProof w:val="0"/>
                <w:color w:val="262626" w:themeColor="text2" w:themeTint="D9"/>
                <w:sz w:val="20"/>
                <w:szCs w:val="20"/>
              </w:rPr>
            </w:pPr>
            <w:r w:rsidRPr="002469D9">
              <w:rPr>
                <w:rFonts w:cstheme="minorHAnsi"/>
                <w:color w:val="262626"/>
                <w:sz w:val="20"/>
                <w:szCs w:val="20"/>
              </w:rPr>
              <w:t>0.5% Subsample</w:t>
            </w:r>
          </w:p>
        </w:tc>
        <w:tc>
          <w:tcPr>
            <w:tcW w:w="823" w:type="dxa"/>
            <w:vAlign w:val="bottom"/>
          </w:tcPr>
          <w:p w14:paraId="72A347C2" w14:textId="1833FD8E" w:rsidR="00F43FF7" w:rsidRPr="002469D9" w:rsidRDefault="00EA100E" w:rsidP="00F43FF7">
            <w:pPr>
              <w:pStyle w:val="BodyText12"/>
              <w:ind w:left="0"/>
              <w:rPr>
                <w:rFonts w:cstheme="minorHAnsi"/>
                <w:noProof w:val="0"/>
                <w:color w:val="262626" w:themeColor="text2" w:themeTint="D9"/>
                <w:sz w:val="20"/>
                <w:szCs w:val="20"/>
              </w:rPr>
            </w:pPr>
            <w:r w:rsidRPr="002469D9">
              <w:rPr>
                <w:rFonts w:cstheme="minorHAnsi"/>
                <w:color w:val="262626"/>
                <w:sz w:val="20"/>
                <w:szCs w:val="20"/>
              </w:rPr>
              <w:t>Total</w:t>
            </w:r>
          </w:p>
        </w:tc>
      </w:tr>
      <w:tr w:rsidR="00EE02C0" w14:paraId="59DB9F59" w14:textId="77777777" w:rsidTr="00EA100E">
        <w:tc>
          <w:tcPr>
            <w:tcW w:w="3271" w:type="dxa"/>
            <w:vAlign w:val="bottom"/>
          </w:tcPr>
          <w:p w14:paraId="3C748815" w14:textId="7E64CC2C" w:rsidR="00F43FF7" w:rsidRPr="002469D9" w:rsidRDefault="00F43FF7" w:rsidP="00F43FF7">
            <w:pPr>
              <w:pStyle w:val="BodyText12"/>
              <w:ind w:left="0"/>
              <w:rPr>
                <w:rFonts w:cstheme="minorHAnsi"/>
                <w:noProof w:val="0"/>
                <w:color w:val="262626" w:themeColor="text2" w:themeTint="D9"/>
                <w:sz w:val="20"/>
                <w:szCs w:val="20"/>
              </w:rPr>
            </w:pPr>
            <w:r w:rsidRPr="002469D9">
              <w:rPr>
                <w:rFonts w:cstheme="minorHAnsi"/>
                <w:color w:val="000000"/>
                <w:sz w:val="20"/>
                <w:szCs w:val="20"/>
              </w:rPr>
              <w:t>a. Subsample Draws</w:t>
            </w:r>
          </w:p>
        </w:tc>
        <w:tc>
          <w:tcPr>
            <w:tcW w:w="1350" w:type="dxa"/>
            <w:vAlign w:val="bottom"/>
          </w:tcPr>
          <w:p w14:paraId="5D956285" w14:textId="7BF9B84E" w:rsidR="00F43FF7" w:rsidRPr="002469D9" w:rsidRDefault="00F43FF7" w:rsidP="00F43FF7">
            <w:pPr>
              <w:pStyle w:val="BodyText12"/>
              <w:ind w:left="0"/>
              <w:rPr>
                <w:rFonts w:cstheme="minorHAnsi"/>
                <w:noProof w:val="0"/>
                <w:color w:val="262626" w:themeColor="text2" w:themeTint="D9"/>
                <w:sz w:val="20"/>
                <w:szCs w:val="20"/>
              </w:rPr>
            </w:pPr>
            <w:r w:rsidRPr="002469D9">
              <w:rPr>
                <w:rFonts w:cstheme="minorHAnsi"/>
                <w:color w:val="000000"/>
                <w:sz w:val="20"/>
                <w:szCs w:val="20"/>
              </w:rPr>
              <w:t>1</w:t>
            </w:r>
          </w:p>
        </w:tc>
        <w:tc>
          <w:tcPr>
            <w:tcW w:w="1170" w:type="dxa"/>
            <w:vAlign w:val="bottom"/>
          </w:tcPr>
          <w:p w14:paraId="46F180CD" w14:textId="5E02BEBD" w:rsidR="00F43FF7" w:rsidRPr="002469D9" w:rsidRDefault="00E914EC" w:rsidP="00F43FF7">
            <w:pPr>
              <w:pStyle w:val="BodyText12"/>
              <w:ind w:left="0"/>
              <w:rPr>
                <w:rFonts w:cstheme="minorHAnsi"/>
                <w:noProof w:val="0"/>
                <w:color w:val="262626" w:themeColor="text2" w:themeTint="D9"/>
                <w:sz w:val="20"/>
                <w:szCs w:val="20"/>
              </w:rPr>
            </w:pPr>
            <w:r>
              <w:rPr>
                <w:rFonts w:cstheme="minorHAnsi"/>
                <w:color w:val="000000"/>
                <w:sz w:val="20"/>
                <w:szCs w:val="20"/>
              </w:rPr>
              <w:t>5</w:t>
            </w:r>
          </w:p>
        </w:tc>
        <w:tc>
          <w:tcPr>
            <w:tcW w:w="1089" w:type="dxa"/>
            <w:vAlign w:val="bottom"/>
          </w:tcPr>
          <w:p w14:paraId="39E7154F" w14:textId="17E0F65E" w:rsidR="00F43FF7" w:rsidRPr="002469D9" w:rsidRDefault="00F43FF7" w:rsidP="00F43FF7">
            <w:pPr>
              <w:pStyle w:val="BodyText12"/>
              <w:ind w:left="0"/>
              <w:rPr>
                <w:rFonts w:cstheme="minorHAnsi"/>
                <w:noProof w:val="0"/>
                <w:color w:val="262626" w:themeColor="text2" w:themeTint="D9"/>
                <w:sz w:val="20"/>
                <w:szCs w:val="20"/>
              </w:rPr>
            </w:pPr>
            <w:r w:rsidRPr="002469D9">
              <w:rPr>
                <w:rFonts w:cstheme="minorHAnsi"/>
                <w:color w:val="000000"/>
                <w:sz w:val="20"/>
                <w:szCs w:val="20"/>
              </w:rPr>
              <w:t>50</w:t>
            </w:r>
          </w:p>
        </w:tc>
        <w:tc>
          <w:tcPr>
            <w:tcW w:w="1215" w:type="dxa"/>
            <w:vAlign w:val="bottom"/>
          </w:tcPr>
          <w:p w14:paraId="7129538F" w14:textId="428122B9" w:rsidR="00F43FF7" w:rsidRPr="002469D9" w:rsidRDefault="00BC119A" w:rsidP="00F43FF7">
            <w:pPr>
              <w:pStyle w:val="BodyText12"/>
              <w:ind w:left="0"/>
              <w:rPr>
                <w:rFonts w:cstheme="minorHAnsi"/>
                <w:noProof w:val="0"/>
                <w:color w:val="262626" w:themeColor="text2" w:themeTint="D9"/>
                <w:sz w:val="20"/>
                <w:szCs w:val="20"/>
              </w:rPr>
            </w:pPr>
            <w:r>
              <w:rPr>
                <w:rFonts w:cstheme="minorHAnsi"/>
                <w:color w:val="262626" w:themeColor="text2" w:themeTint="D9"/>
                <w:sz w:val="20"/>
                <w:szCs w:val="20"/>
              </w:rPr>
              <w:t>100</w:t>
            </w:r>
          </w:p>
        </w:tc>
        <w:tc>
          <w:tcPr>
            <w:tcW w:w="823" w:type="dxa"/>
            <w:vAlign w:val="bottom"/>
          </w:tcPr>
          <w:p w14:paraId="59778950" w14:textId="6A01D831" w:rsidR="00F43FF7" w:rsidRPr="002469D9" w:rsidRDefault="00F43FF7" w:rsidP="00F43FF7">
            <w:pPr>
              <w:pStyle w:val="BodyText12"/>
              <w:ind w:left="0"/>
              <w:rPr>
                <w:rFonts w:cstheme="minorHAnsi"/>
                <w:noProof w:val="0"/>
                <w:color w:val="262626" w:themeColor="text2" w:themeTint="D9"/>
                <w:sz w:val="20"/>
                <w:szCs w:val="20"/>
              </w:rPr>
            </w:pPr>
            <w:r w:rsidRPr="002469D9">
              <w:rPr>
                <w:rFonts w:cstheme="minorHAnsi"/>
                <w:color w:val="000000"/>
                <w:sz w:val="20"/>
                <w:szCs w:val="20"/>
              </w:rPr>
              <w:t>1</w:t>
            </w:r>
            <w:r w:rsidR="00BC119A">
              <w:rPr>
                <w:rFonts w:cstheme="minorHAnsi"/>
                <w:color w:val="000000"/>
                <w:sz w:val="20"/>
                <w:szCs w:val="20"/>
              </w:rPr>
              <w:t>5</w:t>
            </w:r>
            <w:r w:rsidR="00E914EC">
              <w:rPr>
                <w:rFonts w:cstheme="minorHAnsi"/>
                <w:color w:val="000000"/>
                <w:sz w:val="20"/>
                <w:szCs w:val="20"/>
              </w:rPr>
              <w:t>6</w:t>
            </w:r>
          </w:p>
        </w:tc>
      </w:tr>
      <w:tr w:rsidR="00EE02C0" w14:paraId="6D6152E4" w14:textId="77777777" w:rsidTr="00EA100E">
        <w:tc>
          <w:tcPr>
            <w:tcW w:w="3271" w:type="dxa"/>
            <w:vAlign w:val="bottom"/>
          </w:tcPr>
          <w:p w14:paraId="597CF8A4" w14:textId="068B9C9A" w:rsidR="00F43FF7" w:rsidRPr="002469D9" w:rsidRDefault="00F43FF7" w:rsidP="00F43FF7">
            <w:pPr>
              <w:pStyle w:val="BodyText12"/>
              <w:ind w:left="0"/>
              <w:rPr>
                <w:rFonts w:cstheme="minorHAnsi"/>
                <w:noProof w:val="0"/>
                <w:color w:val="262626" w:themeColor="text2" w:themeTint="D9"/>
                <w:sz w:val="20"/>
                <w:szCs w:val="20"/>
              </w:rPr>
            </w:pPr>
            <w:r w:rsidRPr="002469D9">
              <w:rPr>
                <w:rFonts w:cstheme="minorHAnsi"/>
                <w:color w:val="000000"/>
                <w:sz w:val="20"/>
                <w:szCs w:val="20"/>
              </w:rPr>
              <w:t>b. Samples per Subsample Draw</w:t>
            </w:r>
          </w:p>
        </w:tc>
        <w:tc>
          <w:tcPr>
            <w:tcW w:w="1350" w:type="dxa"/>
            <w:vAlign w:val="bottom"/>
          </w:tcPr>
          <w:p w14:paraId="2A5B8738" w14:textId="0F6F469D" w:rsidR="00F43FF7" w:rsidRPr="002469D9" w:rsidRDefault="00F43FF7" w:rsidP="00F43FF7">
            <w:pPr>
              <w:pStyle w:val="BodyText12"/>
              <w:ind w:left="0"/>
              <w:rPr>
                <w:rFonts w:cstheme="minorHAnsi"/>
                <w:noProof w:val="0"/>
                <w:color w:val="262626" w:themeColor="text2" w:themeTint="D9"/>
                <w:sz w:val="20"/>
                <w:szCs w:val="20"/>
              </w:rPr>
            </w:pPr>
            <w:r w:rsidRPr="002469D9">
              <w:rPr>
                <w:rFonts w:cstheme="minorHAnsi"/>
                <w:color w:val="000000"/>
                <w:sz w:val="20"/>
                <w:szCs w:val="20"/>
              </w:rPr>
              <w:t>10</w:t>
            </w:r>
          </w:p>
        </w:tc>
        <w:tc>
          <w:tcPr>
            <w:tcW w:w="1170" w:type="dxa"/>
            <w:vAlign w:val="bottom"/>
          </w:tcPr>
          <w:p w14:paraId="145F2871" w14:textId="3AF4AF54" w:rsidR="00F43FF7" w:rsidRPr="002469D9" w:rsidRDefault="00F43FF7" w:rsidP="00F43FF7">
            <w:pPr>
              <w:pStyle w:val="BodyText12"/>
              <w:ind w:left="0"/>
              <w:rPr>
                <w:rFonts w:cstheme="minorHAnsi"/>
                <w:noProof w:val="0"/>
                <w:color w:val="262626" w:themeColor="text2" w:themeTint="D9"/>
                <w:sz w:val="20"/>
                <w:szCs w:val="20"/>
              </w:rPr>
            </w:pPr>
            <w:r w:rsidRPr="002469D9">
              <w:rPr>
                <w:rFonts w:cstheme="minorHAnsi"/>
                <w:color w:val="000000"/>
                <w:sz w:val="20"/>
                <w:szCs w:val="20"/>
              </w:rPr>
              <w:t>10</w:t>
            </w:r>
          </w:p>
        </w:tc>
        <w:tc>
          <w:tcPr>
            <w:tcW w:w="1089" w:type="dxa"/>
            <w:vAlign w:val="bottom"/>
          </w:tcPr>
          <w:p w14:paraId="219F3A43" w14:textId="57F70F7E" w:rsidR="00F43FF7" w:rsidRPr="002469D9" w:rsidRDefault="00F43FF7" w:rsidP="00F43FF7">
            <w:pPr>
              <w:pStyle w:val="BodyText12"/>
              <w:ind w:left="0"/>
              <w:rPr>
                <w:rFonts w:cstheme="minorHAnsi"/>
                <w:noProof w:val="0"/>
                <w:color w:val="262626" w:themeColor="text2" w:themeTint="D9"/>
                <w:sz w:val="20"/>
                <w:szCs w:val="20"/>
              </w:rPr>
            </w:pPr>
            <w:r w:rsidRPr="002469D9">
              <w:rPr>
                <w:rFonts w:cstheme="minorHAnsi"/>
                <w:color w:val="000000"/>
                <w:sz w:val="20"/>
                <w:szCs w:val="20"/>
              </w:rPr>
              <w:t>10</w:t>
            </w:r>
          </w:p>
        </w:tc>
        <w:tc>
          <w:tcPr>
            <w:tcW w:w="1215" w:type="dxa"/>
            <w:vAlign w:val="bottom"/>
          </w:tcPr>
          <w:p w14:paraId="748AF38E" w14:textId="3C1A36C8" w:rsidR="00F43FF7" w:rsidRPr="002469D9" w:rsidRDefault="00F43FF7" w:rsidP="00F43FF7">
            <w:pPr>
              <w:pStyle w:val="BodyText12"/>
              <w:ind w:left="0"/>
              <w:rPr>
                <w:rFonts w:cstheme="minorHAnsi"/>
                <w:noProof w:val="0"/>
                <w:color w:val="262626" w:themeColor="text2" w:themeTint="D9"/>
                <w:sz w:val="20"/>
                <w:szCs w:val="20"/>
              </w:rPr>
            </w:pPr>
            <w:r w:rsidRPr="002469D9">
              <w:rPr>
                <w:rFonts w:cstheme="minorHAnsi"/>
                <w:color w:val="000000"/>
                <w:sz w:val="20"/>
                <w:szCs w:val="20"/>
              </w:rPr>
              <w:t>10</w:t>
            </w:r>
          </w:p>
        </w:tc>
        <w:tc>
          <w:tcPr>
            <w:tcW w:w="823" w:type="dxa"/>
            <w:vAlign w:val="bottom"/>
          </w:tcPr>
          <w:p w14:paraId="11AE78EA" w14:textId="17817411" w:rsidR="00F43FF7" w:rsidRPr="002469D9" w:rsidRDefault="00EA100E" w:rsidP="00F43FF7">
            <w:pPr>
              <w:pStyle w:val="BodyText12"/>
              <w:ind w:left="0"/>
              <w:rPr>
                <w:rFonts w:cstheme="minorHAnsi"/>
                <w:noProof w:val="0"/>
                <w:color w:val="262626" w:themeColor="text2" w:themeTint="D9"/>
                <w:sz w:val="20"/>
                <w:szCs w:val="20"/>
              </w:rPr>
            </w:pPr>
            <w:r w:rsidRPr="002469D9">
              <w:rPr>
                <w:rFonts w:cstheme="minorHAnsi"/>
                <w:noProof w:val="0"/>
                <w:color w:val="262626" w:themeColor="text2" w:themeTint="D9"/>
                <w:sz w:val="20"/>
                <w:szCs w:val="20"/>
              </w:rPr>
              <w:t>-</w:t>
            </w:r>
          </w:p>
        </w:tc>
      </w:tr>
      <w:tr w:rsidR="00EE02C0" w14:paraId="6FB3811F" w14:textId="77777777" w:rsidTr="00EA100E">
        <w:tc>
          <w:tcPr>
            <w:tcW w:w="3271" w:type="dxa"/>
            <w:vAlign w:val="bottom"/>
          </w:tcPr>
          <w:p w14:paraId="49B5E346" w14:textId="54B4609C" w:rsidR="00F43FF7" w:rsidRPr="002469D9" w:rsidRDefault="00F43FF7" w:rsidP="00F43FF7">
            <w:pPr>
              <w:pStyle w:val="BodyText12"/>
              <w:ind w:left="0"/>
              <w:rPr>
                <w:rFonts w:cstheme="minorHAnsi"/>
                <w:noProof w:val="0"/>
                <w:color w:val="262626" w:themeColor="text2" w:themeTint="D9"/>
                <w:sz w:val="20"/>
                <w:szCs w:val="20"/>
              </w:rPr>
            </w:pPr>
            <w:r w:rsidRPr="002469D9">
              <w:rPr>
                <w:rFonts w:cstheme="minorHAnsi"/>
                <w:color w:val="000000"/>
                <w:sz w:val="20"/>
                <w:szCs w:val="20"/>
              </w:rPr>
              <w:t xml:space="preserve">    i. Pre-match</w:t>
            </w:r>
          </w:p>
        </w:tc>
        <w:tc>
          <w:tcPr>
            <w:tcW w:w="1350" w:type="dxa"/>
            <w:vAlign w:val="bottom"/>
          </w:tcPr>
          <w:p w14:paraId="61DCC460" w14:textId="26EB253A" w:rsidR="00F43FF7" w:rsidRPr="002469D9" w:rsidRDefault="00F43FF7" w:rsidP="00F43FF7">
            <w:pPr>
              <w:pStyle w:val="BodyText12"/>
              <w:ind w:left="0"/>
              <w:rPr>
                <w:rFonts w:cstheme="minorHAnsi"/>
                <w:noProof w:val="0"/>
                <w:color w:val="262626" w:themeColor="text2" w:themeTint="D9"/>
                <w:sz w:val="20"/>
                <w:szCs w:val="20"/>
              </w:rPr>
            </w:pPr>
            <w:r w:rsidRPr="002469D9">
              <w:rPr>
                <w:rFonts w:cstheme="minorHAnsi"/>
                <w:color w:val="000000"/>
                <w:sz w:val="20"/>
                <w:szCs w:val="20"/>
              </w:rPr>
              <w:t>1</w:t>
            </w:r>
          </w:p>
        </w:tc>
        <w:tc>
          <w:tcPr>
            <w:tcW w:w="1170" w:type="dxa"/>
            <w:vAlign w:val="bottom"/>
          </w:tcPr>
          <w:p w14:paraId="6D668FCF" w14:textId="25FFF2C5" w:rsidR="00F43FF7" w:rsidRPr="002469D9" w:rsidRDefault="00F43FF7" w:rsidP="00F43FF7">
            <w:pPr>
              <w:pStyle w:val="BodyText12"/>
              <w:ind w:left="0"/>
              <w:rPr>
                <w:rFonts w:cstheme="minorHAnsi"/>
                <w:noProof w:val="0"/>
                <w:color w:val="262626" w:themeColor="text2" w:themeTint="D9"/>
                <w:sz w:val="20"/>
                <w:szCs w:val="20"/>
              </w:rPr>
            </w:pPr>
            <w:r w:rsidRPr="002469D9">
              <w:rPr>
                <w:rFonts w:cstheme="minorHAnsi"/>
                <w:color w:val="000000"/>
                <w:sz w:val="20"/>
                <w:szCs w:val="20"/>
              </w:rPr>
              <w:t>1</w:t>
            </w:r>
          </w:p>
        </w:tc>
        <w:tc>
          <w:tcPr>
            <w:tcW w:w="1089" w:type="dxa"/>
            <w:vAlign w:val="bottom"/>
          </w:tcPr>
          <w:p w14:paraId="12A7D87C" w14:textId="67113B18" w:rsidR="00F43FF7" w:rsidRPr="002469D9" w:rsidRDefault="00F43FF7" w:rsidP="00F43FF7">
            <w:pPr>
              <w:pStyle w:val="BodyText12"/>
              <w:ind w:left="0"/>
              <w:rPr>
                <w:rFonts w:cstheme="minorHAnsi"/>
                <w:noProof w:val="0"/>
                <w:color w:val="262626" w:themeColor="text2" w:themeTint="D9"/>
                <w:sz w:val="20"/>
                <w:szCs w:val="20"/>
              </w:rPr>
            </w:pPr>
            <w:r w:rsidRPr="002469D9">
              <w:rPr>
                <w:rFonts w:cstheme="minorHAnsi"/>
                <w:color w:val="000000"/>
                <w:sz w:val="20"/>
                <w:szCs w:val="20"/>
              </w:rPr>
              <w:t>1</w:t>
            </w:r>
          </w:p>
        </w:tc>
        <w:tc>
          <w:tcPr>
            <w:tcW w:w="1215" w:type="dxa"/>
            <w:vAlign w:val="bottom"/>
          </w:tcPr>
          <w:p w14:paraId="4C28D042" w14:textId="1B14E528" w:rsidR="00F43FF7" w:rsidRPr="002469D9" w:rsidRDefault="00F43FF7" w:rsidP="00F43FF7">
            <w:pPr>
              <w:pStyle w:val="BodyText12"/>
              <w:ind w:left="0"/>
              <w:rPr>
                <w:rFonts w:cstheme="minorHAnsi"/>
                <w:noProof w:val="0"/>
                <w:color w:val="262626" w:themeColor="text2" w:themeTint="D9"/>
                <w:sz w:val="20"/>
                <w:szCs w:val="20"/>
              </w:rPr>
            </w:pPr>
            <w:r w:rsidRPr="002469D9">
              <w:rPr>
                <w:rFonts w:cstheme="minorHAnsi"/>
                <w:color w:val="000000"/>
                <w:sz w:val="20"/>
                <w:szCs w:val="20"/>
              </w:rPr>
              <w:t>1</w:t>
            </w:r>
          </w:p>
        </w:tc>
        <w:tc>
          <w:tcPr>
            <w:tcW w:w="823" w:type="dxa"/>
            <w:vAlign w:val="bottom"/>
          </w:tcPr>
          <w:p w14:paraId="54CA4B31" w14:textId="5C4E7495" w:rsidR="00F43FF7" w:rsidRPr="002469D9" w:rsidRDefault="00EA100E" w:rsidP="00F43FF7">
            <w:pPr>
              <w:pStyle w:val="BodyText12"/>
              <w:ind w:left="0"/>
              <w:rPr>
                <w:rFonts w:cstheme="minorHAnsi"/>
                <w:noProof w:val="0"/>
                <w:color w:val="262626" w:themeColor="text2" w:themeTint="D9"/>
                <w:sz w:val="20"/>
                <w:szCs w:val="20"/>
              </w:rPr>
            </w:pPr>
            <w:r w:rsidRPr="002469D9">
              <w:rPr>
                <w:rFonts w:cstheme="minorHAnsi"/>
                <w:noProof w:val="0"/>
                <w:color w:val="262626" w:themeColor="text2" w:themeTint="D9"/>
                <w:sz w:val="20"/>
                <w:szCs w:val="20"/>
              </w:rPr>
              <w:t>-</w:t>
            </w:r>
          </w:p>
        </w:tc>
      </w:tr>
      <w:tr w:rsidR="00EE02C0" w14:paraId="0BB027D5" w14:textId="77777777" w:rsidTr="00EA100E">
        <w:tc>
          <w:tcPr>
            <w:tcW w:w="3271" w:type="dxa"/>
            <w:vAlign w:val="bottom"/>
          </w:tcPr>
          <w:p w14:paraId="546D78CC" w14:textId="0BA7F66B" w:rsidR="00F43FF7" w:rsidRPr="002469D9" w:rsidRDefault="00F43FF7" w:rsidP="00F43FF7">
            <w:pPr>
              <w:pStyle w:val="BodyText12"/>
              <w:ind w:left="0"/>
              <w:rPr>
                <w:rFonts w:cstheme="minorHAnsi"/>
                <w:noProof w:val="0"/>
                <w:color w:val="262626" w:themeColor="text2" w:themeTint="D9"/>
                <w:sz w:val="20"/>
                <w:szCs w:val="20"/>
              </w:rPr>
            </w:pPr>
            <w:r w:rsidRPr="002469D9">
              <w:rPr>
                <w:rFonts w:cstheme="minorHAnsi"/>
                <w:color w:val="000000"/>
                <w:sz w:val="20"/>
                <w:szCs w:val="20"/>
              </w:rPr>
              <w:t xml:space="preserve">    ii. Post-Propensity Score Matching</w:t>
            </w:r>
          </w:p>
        </w:tc>
        <w:tc>
          <w:tcPr>
            <w:tcW w:w="1350" w:type="dxa"/>
            <w:vAlign w:val="bottom"/>
          </w:tcPr>
          <w:p w14:paraId="06C011BD" w14:textId="45A513E7" w:rsidR="00F43FF7" w:rsidRPr="002469D9" w:rsidRDefault="00F43FF7" w:rsidP="00F43FF7">
            <w:pPr>
              <w:pStyle w:val="BodyText12"/>
              <w:ind w:left="0"/>
              <w:rPr>
                <w:rFonts w:cstheme="minorHAnsi"/>
                <w:noProof w:val="0"/>
                <w:color w:val="262626" w:themeColor="text2" w:themeTint="D9"/>
                <w:sz w:val="20"/>
                <w:szCs w:val="20"/>
              </w:rPr>
            </w:pPr>
            <w:r w:rsidRPr="002469D9">
              <w:rPr>
                <w:rFonts w:cstheme="minorHAnsi"/>
                <w:color w:val="000000"/>
                <w:sz w:val="20"/>
                <w:szCs w:val="20"/>
              </w:rPr>
              <w:t>2</w:t>
            </w:r>
          </w:p>
        </w:tc>
        <w:tc>
          <w:tcPr>
            <w:tcW w:w="1170" w:type="dxa"/>
            <w:vAlign w:val="bottom"/>
          </w:tcPr>
          <w:p w14:paraId="11753B28" w14:textId="68F96520" w:rsidR="00F43FF7" w:rsidRPr="002469D9" w:rsidRDefault="00F43FF7" w:rsidP="00F43FF7">
            <w:pPr>
              <w:pStyle w:val="BodyText12"/>
              <w:ind w:left="0"/>
              <w:rPr>
                <w:rFonts w:cstheme="minorHAnsi"/>
                <w:noProof w:val="0"/>
                <w:color w:val="262626" w:themeColor="text2" w:themeTint="D9"/>
                <w:sz w:val="20"/>
                <w:szCs w:val="20"/>
              </w:rPr>
            </w:pPr>
            <w:r w:rsidRPr="002469D9">
              <w:rPr>
                <w:rFonts w:cstheme="minorHAnsi"/>
                <w:color w:val="000000"/>
                <w:sz w:val="20"/>
                <w:szCs w:val="20"/>
              </w:rPr>
              <w:t>2</w:t>
            </w:r>
          </w:p>
        </w:tc>
        <w:tc>
          <w:tcPr>
            <w:tcW w:w="1089" w:type="dxa"/>
            <w:vAlign w:val="bottom"/>
          </w:tcPr>
          <w:p w14:paraId="596B298C" w14:textId="42A95F28" w:rsidR="00F43FF7" w:rsidRPr="002469D9" w:rsidRDefault="00F43FF7" w:rsidP="00F43FF7">
            <w:pPr>
              <w:pStyle w:val="BodyText12"/>
              <w:ind w:left="0"/>
              <w:rPr>
                <w:rFonts w:cstheme="minorHAnsi"/>
                <w:noProof w:val="0"/>
                <w:color w:val="262626" w:themeColor="text2" w:themeTint="D9"/>
                <w:sz w:val="20"/>
                <w:szCs w:val="20"/>
              </w:rPr>
            </w:pPr>
            <w:r w:rsidRPr="002469D9">
              <w:rPr>
                <w:rFonts w:cstheme="minorHAnsi"/>
                <w:color w:val="000000"/>
                <w:sz w:val="20"/>
                <w:szCs w:val="20"/>
              </w:rPr>
              <w:t>2</w:t>
            </w:r>
          </w:p>
        </w:tc>
        <w:tc>
          <w:tcPr>
            <w:tcW w:w="1215" w:type="dxa"/>
            <w:vAlign w:val="bottom"/>
          </w:tcPr>
          <w:p w14:paraId="7F25CCA7" w14:textId="76B455E6" w:rsidR="00F43FF7" w:rsidRPr="002469D9" w:rsidRDefault="00F43FF7" w:rsidP="00F43FF7">
            <w:pPr>
              <w:pStyle w:val="BodyText12"/>
              <w:ind w:left="0"/>
              <w:rPr>
                <w:rFonts w:cstheme="minorHAnsi"/>
                <w:noProof w:val="0"/>
                <w:color w:val="262626" w:themeColor="text2" w:themeTint="D9"/>
                <w:sz w:val="20"/>
                <w:szCs w:val="20"/>
              </w:rPr>
            </w:pPr>
            <w:r w:rsidRPr="002469D9">
              <w:rPr>
                <w:rFonts w:cstheme="minorHAnsi"/>
                <w:color w:val="000000"/>
                <w:sz w:val="20"/>
                <w:szCs w:val="20"/>
              </w:rPr>
              <w:t>2</w:t>
            </w:r>
          </w:p>
        </w:tc>
        <w:tc>
          <w:tcPr>
            <w:tcW w:w="823" w:type="dxa"/>
            <w:vAlign w:val="bottom"/>
          </w:tcPr>
          <w:p w14:paraId="682918FA" w14:textId="48DB721D" w:rsidR="00F43FF7" w:rsidRPr="002469D9" w:rsidRDefault="00EA100E" w:rsidP="00F43FF7">
            <w:pPr>
              <w:pStyle w:val="BodyText12"/>
              <w:ind w:left="0"/>
              <w:rPr>
                <w:rFonts w:cstheme="minorHAnsi"/>
                <w:noProof w:val="0"/>
                <w:color w:val="262626" w:themeColor="text2" w:themeTint="D9"/>
                <w:sz w:val="20"/>
                <w:szCs w:val="20"/>
              </w:rPr>
            </w:pPr>
            <w:r w:rsidRPr="002469D9">
              <w:rPr>
                <w:rFonts w:cstheme="minorHAnsi"/>
                <w:noProof w:val="0"/>
                <w:color w:val="262626" w:themeColor="text2" w:themeTint="D9"/>
                <w:sz w:val="20"/>
                <w:szCs w:val="20"/>
              </w:rPr>
              <w:t>-</w:t>
            </w:r>
          </w:p>
        </w:tc>
      </w:tr>
      <w:tr w:rsidR="00EE02C0" w14:paraId="0E654E24" w14:textId="77777777" w:rsidTr="00EA100E">
        <w:tc>
          <w:tcPr>
            <w:tcW w:w="3271" w:type="dxa"/>
            <w:vAlign w:val="bottom"/>
          </w:tcPr>
          <w:p w14:paraId="7FF4D743" w14:textId="7F50469F" w:rsidR="00F43FF7" w:rsidRPr="002469D9" w:rsidRDefault="00F43FF7" w:rsidP="00F43FF7">
            <w:pPr>
              <w:pStyle w:val="BodyText12"/>
              <w:ind w:left="0"/>
              <w:rPr>
                <w:rFonts w:cstheme="minorHAnsi"/>
                <w:noProof w:val="0"/>
                <w:color w:val="262626" w:themeColor="text2" w:themeTint="D9"/>
                <w:sz w:val="20"/>
                <w:szCs w:val="20"/>
              </w:rPr>
            </w:pPr>
            <w:r w:rsidRPr="002469D9">
              <w:rPr>
                <w:rFonts w:cstheme="minorHAnsi"/>
                <w:color w:val="000000"/>
                <w:sz w:val="20"/>
                <w:szCs w:val="20"/>
              </w:rPr>
              <w:t xml:space="preserve">    iii. Post-Cardinality Matching</w:t>
            </w:r>
          </w:p>
        </w:tc>
        <w:tc>
          <w:tcPr>
            <w:tcW w:w="1350" w:type="dxa"/>
            <w:vAlign w:val="bottom"/>
          </w:tcPr>
          <w:p w14:paraId="6EF33114" w14:textId="45B23B85" w:rsidR="00F43FF7" w:rsidRPr="002469D9" w:rsidRDefault="00F43FF7" w:rsidP="00F43FF7">
            <w:pPr>
              <w:pStyle w:val="BodyText12"/>
              <w:ind w:left="0"/>
              <w:rPr>
                <w:rFonts w:cstheme="minorHAnsi"/>
                <w:noProof w:val="0"/>
                <w:color w:val="262626" w:themeColor="text2" w:themeTint="D9"/>
                <w:sz w:val="20"/>
                <w:szCs w:val="20"/>
              </w:rPr>
            </w:pPr>
            <w:r w:rsidRPr="002469D9">
              <w:rPr>
                <w:rFonts w:cstheme="minorHAnsi"/>
                <w:color w:val="000000"/>
                <w:sz w:val="20"/>
                <w:szCs w:val="20"/>
              </w:rPr>
              <w:t>7</w:t>
            </w:r>
          </w:p>
        </w:tc>
        <w:tc>
          <w:tcPr>
            <w:tcW w:w="1170" w:type="dxa"/>
            <w:vAlign w:val="bottom"/>
          </w:tcPr>
          <w:p w14:paraId="02AEC355" w14:textId="61A23D99" w:rsidR="00F43FF7" w:rsidRPr="002469D9" w:rsidRDefault="00F43FF7" w:rsidP="00F43FF7">
            <w:pPr>
              <w:pStyle w:val="BodyText12"/>
              <w:ind w:left="0"/>
              <w:rPr>
                <w:rFonts w:cstheme="minorHAnsi"/>
                <w:noProof w:val="0"/>
                <w:color w:val="262626" w:themeColor="text2" w:themeTint="D9"/>
                <w:sz w:val="20"/>
                <w:szCs w:val="20"/>
              </w:rPr>
            </w:pPr>
            <w:r w:rsidRPr="002469D9">
              <w:rPr>
                <w:rFonts w:cstheme="minorHAnsi"/>
                <w:color w:val="000000"/>
                <w:sz w:val="20"/>
                <w:szCs w:val="20"/>
              </w:rPr>
              <w:t>7</w:t>
            </w:r>
          </w:p>
        </w:tc>
        <w:tc>
          <w:tcPr>
            <w:tcW w:w="1089" w:type="dxa"/>
            <w:vAlign w:val="bottom"/>
          </w:tcPr>
          <w:p w14:paraId="0588391F" w14:textId="28220015" w:rsidR="00F43FF7" w:rsidRPr="002469D9" w:rsidRDefault="00F43FF7" w:rsidP="00F43FF7">
            <w:pPr>
              <w:pStyle w:val="BodyText12"/>
              <w:ind w:left="0"/>
              <w:rPr>
                <w:rFonts w:cstheme="minorHAnsi"/>
                <w:noProof w:val="0"/>
                <w:color w:val="262626" w:themeColor="text2" w:themeTint="D9"/>
                <w:sz w:val="20"/>
                <w:szCs w:val="20"/>
              </w:rPr>
            </w:pPr>
            <w:r w:rsidRPr="002469D9">
              <w:rPr>
                <w:rFonts w:cstheme="minorHAnsi"/>
                <w:color w:val="000000"/>
                <w:sz w:val="20"/>
                <w:szCs w:val="20"/>
              </w:rPr>
              <w:t>7</w:t>
            </w:r>
          </w:p>
        </w:tc>
        <w:tc>
          <w:tcPr>
            <w:tcW w:w="1215" w:type="dxa"/>
            <w:vAlign w:val="bottom"/>
          </w:tcPr>
          <w:p w14:paraId="5604184E" w14:textId="3B69F5E1" w:rsidR="00F43FF7" w:rsidRPr="002469D9" w:rsidRDefault="00F43FF7" w:rsidP="00F43FF7">
            <w:pPr>
              <w:pStyle w:val="BodyText12"/>
              <w:ind w:left="0"/>
              <w:rPr>
                <w:rFonts w:cstheme="minorHAnsi"/>
                <w:noProof w:val="0"/>
                <w:color w:val="262626" w:themeColor="text2" w:themeTint="D9"/>
                <w:sz w:val="20"/>
                <w:szCs w:val="20"/>
              </w:rPr>
            </w:pPr>
            <w:r w:rsidRPr="002469D9">
              <w:rPr>
                <w:rFonts w:cstheme="minorHAnsi"/>
                <w:color w:val="000000"/>
                <w:sz w:val="20"/>
                <w:szCs w:val="20"/>
              </w:rPr>
              <w:t>7</w:t>
            </w:r>
          </w:p>
        </w:tc>
        <w:tc>
          <w:tcPr>
            <w:tcW w:w="823" w:type="dxa"/>
            <w:vAlign w:val="bottom"/>
          </w:tcPr>
          <w:p w14:paraId="76254216" w14:textId="25B59149" w:rsidR="00F43FF7" w:rsidRPr="002469D9" w:rsidRDefault="00EA100E" w:rsidP="00F43FF7">
            <w:pPr>
              <w:pStyle w:val="BodyText12"/>
              <w:ind w:left="0"/>
              <w:rPr>
                <w:rFonts w:cstheme="minorHAnsi"/>
                <w:noProof w:val="0"/>
                <w:color w:val="262626" w:themeColor="text2" w:themeTint="D9"/>
                <w:sz w:val="20"/>
                <w:szCs w:val="20"/>
              </w:rPr>
            </w:pPr>
            <w:r w:rsidRPr="002469D9">
              <w:rPr>
                <w:rFonts w:cstheme="minorHAnsi"/>
                <w:noProof w:val="0"/>
                <w:color w:val="262626" w:themeColor="text2" w:themeTint="D9"/>
                <w:sz w:val="20"/>
                <w:szCs w:val="20"/>
              </w:rPr>
              <w:t>-</w:t>
            </w:r>
          </w:p>
        </w:tc>
      </w:tr>
      <w:tr w:rsidR="00EE02C0" w14:paraId="737D9774" w14:textId="77777777" w:rsidTr="00EA100E">
        <w:tc>
          <w:tcPr>
            <w:tcW w:w="3271" w:type="dxa"/>
            <w:vAlign w:val="bottom"/>
          </w:tcPr>
          <w:p w14:paraId="5F737033" w14:textId="35036556" w:rsidR="00F43FF7" w:rsidRPr="002469D9" w:rsidRDefault="00F43FF7" w:rsidP="00F43FF7">
            <w:pPr>
              <w:pStyle w:val="BodyText12"/>
              <w:ind w:left="0"/>
              <w:rPr>
                <w:rFonts w:cstheme="minorHAnsi"/>
                <w:noProof w:val="0"/>
                <w:color w:val="262626" w:themeColor="text2" w:themeTint="D9"/>
                <w:sz w:val="20"/>
                <w:szCs w:val="20"/>
              </w:rPr>
            </w:pPr>
            <w:r w:rsidRPr="002469D9">
              <w:rPr>
                <w:rFonts w:cstheme="minorHAnsi"/>
                <w:color w:val="000000"/>
                <w:sz w:val="20"/>
                <w:szCs w:val="20"/>
              </w:rPr>
              <w:t>c. Negative Control Outcomes</w:t>
            </w:r>
          </w:p>
        </w:tc>
        <w:tc>
          <w:tcPr>
            <w:tcW w:w="1350" w:type="dxa"/>
            <w:vAlign w:val="bottom"/>
          </w:tcPr>
          <w:p w14:paraId="6AA44C69" w14:textId="0CFCC817" w:rsidR="00F43FF7" w:rsidRPr="002469D9" w:rsidRDefault="00F43FF7" w:rsidP="00F43FF7">
            <w:pPr>
              <w:pStyle w:val="BodyText12"/>
              <w:ind w:left="0"/>
              <w:rPr>
                <w:rFonts w:cstheme="minorHAnsi"/>
                <w:noProof w:val="0"/>
                <w:color w:val="262626" w:themeColor="text2" w:themeTint="D9"/>
                <w:sz w:val="20"/>
                <w:szCs w:val="20"/>
              </w:rPr>
            </w:pPr>
            <w:r w:rsidRPr="002469D9">
              <w:rPr>
                <w:rFonts w:cstheme="minorHAnsi"/>
                <w:color w:val="000000"/>
                <w:sz w:val="20"/>
                <w:szCs w:val="20"/>
              </w:rPr>
              <w:t>105</w:t>
            </w:r>
          </w:p>
        </w:tc>
        <w:tc>
          <w:tcPr>
            <w:tcW w:w="1170" w:type="dxa"/>
            <w:vAlign w:val="bottom"/>
          </w:tcPr>
          <w:p w14:paraId="3C1449F6" w14:textId="5894DF10" w:rsidR="00F43FF7" w:rsidRPr="002469D9" w:rsidRDefault="00F43FF7" w:rsidP="00F43FF7">
            <w:pPr>
              <w:pStyle w:val="BodyText12"/>
              <w:ind w:left="0"/>
              <w:rPr>
                <w:rFonts w:cstheme="minorHAnsi"/>
                <w:noProof w:val="0"/>
                <w:color w:val="262626" w:themeColor="text2" w:themeTint="D9"/>
                <w:sz w:val="20"/>
                <w:szCs w:val="20"/>
              </w:rPr>
            </w:pPr>
            <w:r w:rsidRPr="002469D9">
              <w:rPr>
                <w:rFonts w:cstheme="minorHAnsi"/>
                <w:color w:val="000000"/>
                <w:sz w:val="20"/>
                <w:szCs w:val="20"/>
              </w:rPr>
              <w:t>105</w:t>
            </w:r>
          </w:p>
        </w:tc>
        <w:tc>
          <w:tcPr>
            <w:tcW w:w="1089" w:type="dxa"/>
            <w:vAlign w:val="bottom"/>
          </w:tcPr>
          <w:p w14:paraId="716638D5" w14:textId="623E584E" w:rsidR="00F43FF7" w:rsidRPr="002469D9" w:rsidRDefault="00F43FF7" w:rsidP="00F43FF7">
            <w:pPr>
              <w:pStyle w:val="BodyText12"/>
              <w:ind w:left="0"/>
              <w:rPr>
                <w:rFonts w:cstheme="minorHAnsi"/>
                <w:noProof w:val="0"/>
                <w:color w:val="262626" w:themeColor="text2" w:themeTint="D9"/>
                <w:sz w:val="20"/>
                <w:szCs w:val="20"/>
              </w:rPr>
            </w:pPr>
            <w:r w:rsidRPr="002469D9">
              <w:rPr>
                <w:rFonts w:cstheme="minorHAnsi"/>
                <w:color w:val="000000"/>
                <w:sz w:val="20"/>
                <w:szCs w:val="20"/>
              </w:rPr>
              <w:t>105</w:t>
            </w:r>
          </w:p>
        </w:tc>
        <w:tc>
          <w:tcPr>
            <w:tcW w:w="1215" w:type="dxa"/>
            <w:vAlign w:val="bottom"/>
          </w:tcPr>
          <w:p w14:paraId="799F34BE" w14:textId="0CCE8CF8" w:rsidR="00F43FF7" w:rsidRPr="002469D9" w:rsidRDefault="00F43FF7" w:rsidP="00F43FF7">
            <w:pPr>
              <w:pStyle w:val="BodyText12"/>
              <w:ind w:left="0"/>
              <w:rPr>
                <w:rFonts w:cstheme="minorHAnsi"/>
                <w:noProof w:val="0"/>
                <w:color w:val="262626" w:themeColor="text2" w:themeTint="D9"/>
                <w:sz w:val="20"/>
                <w:szCs w:val="20"/>
              </w:rPr>
            </w:pPr>
            <w:r w:rsidRPr="002469D9">
              <w:rPr>
                <w:rFonts w:cstheme="minorHAnsi"/>
                <w:color w:val="000000"/>
                <w:sz w:val="20"/>
                <w:szCs w:val="20"/>
              </w:rPr>
              <w:t>105</w:t>
            </w:r>
          </w:p>
        </w:tc>
        <w:tc>
          <w:tcPr>
            <w:tcW w:w="823" w:type="dxa"/>
            <w:vAlign w:val="bottom"/>
          </w:tcPr>
          <w:p w14:paraId="6BB7567B" w14:textId="419373B0" w:rsidR="00F43FF7" w:rsidRPr="002469D9" w:rsidRDefault="00EA100E" w:rsidP="00F43FF7">
            <w:pPr>
              <w:pStyle w:val="BodyText12"/>
              <w:ind w:left="0"/>
              <w:rPr>
                <w:rFonts w:cstheme="minorHAnsi"/>
                <w:noProof w:val="0"/>
                <w:color w:val="262626" w:themeColor="text2" w:themeTint="D9"/>
                <w:sz w:val="20"/>
                <w:szCs w:val="20"/>
              </w:rPr>
            </w:pPr>
            <w:r w:rsidRPr="002469D9">
              <w:rPr>
                <w:rFonts w:cstheme="minorHAnsi"/>
                <w:noProof w:val="0"/>
                <w:color w:val="262626" w:themeColor="text2" w:themeTint="D9"/>
                <w:sz w:val="20"/>
                <w:szCs w:val="20"/>
              </w:rPr>
              <w:t>-</w:t>
            </w:r>
          </w:p>
        </w:tc>
      </w:tr>
      <w:tr w:rsidR="00EE02C0" w14:paraId="50113C14" w14:textId="77777777" w:rsidTr="00EE02C0">
        <w:trPr>
          <w:trHeight w:val="60"/>
        </w:trPr>
        <w:tc>
          <w:tcPr>
            <w:tcW w:w="3271" w:type="dxa"/>
            <w:vAlign w:val="bottom"/>
          </w:tcPr>
          <w:p w14:paraId="34283733" w14:textId="737F61B0" w:rsidR="00F43FF7" w:rsidRPr="002469D9" w:rsidRDefault="00F43FF7" w:rsidP="00F43FF7">
            <w:pPr>
              <w:pStyle w:val="BodyText12"/>
              <w:ind w:left="0"/>
              <w:rPr>
                <w:rFonts w:cstheme="minorHAnsi"/>
                <w:noProof w:val="0"/>
                <w:color w:val="262626" w:themeColor="text2" w:themeTint="D9"/>
                <w:sz w:val="20"/>
                <w:szCs w:val="20"/>
              </w:rPr>
            </w:pPr>
            <w:r w:rsidRPr="002469D9">
              <w:rPr>
                <w:rFonts w:cstheme="minorHAnsi"/>
                <w:color w:val="000000"/>
                <w:sz w:val="20"/>
                <w:szCs w:val="20"/>
              </w:rPr>
              <w:t>T</w:t>
            </w:r>
            <w:r w:rsidR="002469D9">
              <w:rPr>
                <w:rFonts w:cstheme="minorHAnsi"/>
                <w:color w:val="000000"/>
                <w:sz w:val="20"/>
                <w:szCs w:val="20"/>
              </w:rPr>
              <w:t>otal</w:t>
            </w:r>
            <w:r w:rsidRPr="002469D9">
              <w:rPr>
                <w:rFonts w:cstheme="minorHAnsi"/>
                <w:color w:val="000000"/>
                <w:sz w:val="20"/>
                <w:szCs w:val="20"/>
              </w:rPr>
              <w:t xml:space="preserve"> (a </w:t>
            </w:r>
            <w:r w:rsidR="00EA100E" w:rsidRPr="002469D9">
              <w:rPr>
                <w:rFonts w:cstheme="minorHAnsi"/>
                <w:color w:val="000000"/>
                <w:sz w:val="20"/>
                <w:szCs w:val="20"/>
              </w:rPr>
              <w:t>*</w:t>
            </w:r>
            <w:r w:rsidRPr="002469D9">
              <w:rPr>
                <w:rFonts w:cstheme="minorHAnsi"/>
                <w:color w:val="000000"/>
                <w:sz w:val="20"/>
                <w:szCs w:val="20"/>
              </w:rPr>
              <w:t xml:space="preserve"> b </w:t>
            </w:r>
            <w:r w:rsidR="00EA100E" w:rsidRPr="002469D9">
              <w:rPr>
                <w:rFonts w:cstheme="minorHAnsi"/>
                <w:color w:val="000000"/>
                <w:sz w:val="20"/>
                <w:szCs w:val="20"/>
              </w:rPr>
              <w:t>*</w:t>
            </w:r>
            <w:r w:rsidRPr="002469D9">
              <w:rPr>
                <w:rFonts w:cstheme="minorHAnsi"/>
                <w:color w:val="000000"/>
                <w:sz w:val="20"/>
                <w:szCs w:val="20"/>
              </w:rPr>
              <w:t xml:space="preserve"> c)</w:t>
            </w:r>
          </w:p>
        </w:tc>
        <w:tc>
          <w:tcPr>
            <w:tcW w:w="1350" w:type="dxa"/>
            <w:vAlign w:val="bottom"/>
          </w:tcPr>
          <w:p w14:paraId="05DA7553" w14:textId="62428B76" w:rsidR="00F43FF7" w:rsidRPr="002469D9" w:rsidRDefault="00F43FF7" w:rsidP="00F43FF7">
            <w:pPr>
              <w:pStyle w:val="BodyText12"/>
              <w:ind w:left="0"/>
              <w:rPr>
                <w:rFonts w:cstheme="minorHAnsi"/>
                <w:noProof w:val="0"/>
                <w:color w:val="262626" w:themeColor="text2" w:themeTint="D9"/>
                <w:sz w:val="20"/>
                <w:szCs w:val="20"/>
              </w:rPr>
            </w:pPr>
            <w:r w:rsidRPr="002469D9">
              <w:rPr>
                <w:rFonts w:cstheme="minorHAnsi"/>
                <w:color w:val="000000"/>
                <w:sz w:val="20"/>
                <w:szCs w:val="20"/>
              </w:rPr>
              <w:t>1050</w:t>
            </w:r>
          </w:p>
        </w:tc>
        <w:tc>
          <w:tcPr>
            <w:tcW w:w="1170" w:type="dxa"/>
            <w:vAlign w:val="bottom"/>
          </w:tcPr>
          <w:p w14:paraId="28D3A3CE" w14:textId="2DED0BC1" w:rsidR="00F43FF7" w:rsidRPr="002469D9" w:rsidRDefault="00F43FF7" w:rsidP="00F43FF7">
            <w:pPr>
              <w:pStyle w:val="BodyText12"/>
              <w:ind w:left="0"/>
              <w:rPr>
                <w:rFonts w:cstheme="minorHAnsi"/>
                <w:noProof w:val="0"/>
                <w:color w:val="262626" w:themeColor="text2" w:themeTint="D9"/>
                <w:sz w:val="20"/>
                <w:szCs w:val="20"/>
              </w:rPr>
            </w:pPr>
            <w:r w:rsidRPr="002469D9">
              <w:rPr>
                <w:rFonts w:cstheme="minorHAnsi"/>
                <w:color w:val="000000"/>
                <w:sz w:val="20"/>
                <w:szCs w:val="20"/>
              </w:rPr>
              <w:t>1050</w:t>
            </w:r>
          </w:p>
        </w:tc>
        <w:tc>
          <w:tcPr>
            <w:tcW w:w="1089" w:type="dxa"/>
            <w:vAlign w:val="bottom"/>
          </w:tcPr>
          <w:p w14:paraId="5A3FE795" w14:textId="79E8B570" w:rsidR="00F43FF7" w:rsidRPr="002469D9" w:rsidRDefault="00F43FF7" w:rsidP="00F43FF7">
            <w:pPr>
              <w:pStyle w:val="BodyText12"/>
              <w:ind w:left="0"/>
              <w:rPr>
                <w:rFonts w:cstheme="minorHAnsi"/>
                <w:noProof w:val="0"/>
                <w:color w:val="262626" w:themeColor="text2" w:themeTint="D9"/>
                <w:sz w:val="20"/>
                <w:szCs w:val="20"/>
              </w:rPr>
            </w:pPr>
            <w:r w:rsidRPr="002469D9">
              <w:rPr>
                <w:rFonts w:cstheme="minorHAnsi"/>
                <w:color w:val="000000"/>
                <w:sz w:val="20"/>
                <w:szCs w:val="20"/>
              </w:rPr>
              <w:t>52500</w:t>
            </w:r>
          </w:p>
        </w:tc>
        <w:tc>
          <w:tcPr>
            <w:tcW w:w="1215" w:type="dxa"/>
            <w:vAlign w:val="bottom"/>
          </w:tcPr>
          <w:p w14:paraId="60A41F7C" w14:textId="6F859115" w:rsidR="00F43FF7" w:rsidRPr="002469D9" w:rsidRDefault="00F43FF7" w:rsidP="00F43FF7">
            <w:pPr>
              <w:pStyle w:val="BodyText12"/>
              <w:ind w:left="0"/>
              <w:rPr>
                <w:rFonts w:cstheme="minorHAnsi"/>
                <w:noProof w:val="0"/>
                <w:color w:val="262626" w:themeColor="text2" w:themeTint="D9"/>
                <w:sz w:val="20"/>
                <w:szCs w:val="20"/>
              </w:rPr>
            </w:pPr>
            <w:r w:rsidRPr="002469D9">
              <w:rPr>
                <w:rFonts w:cstheme="minorHAnsi"/>
                <w:color w:val="000000"/>
                <w:sz w:val="20"/>
                <w:szCs w:val="20"/>
              </w:rPr>
              <w:t>52500</w:t>
            </w:r>
          </w:p>
        </w:tc>
        <w:tc>
          <w:tcPr>
            <w:tcW w:w="823" w:type="dxa"/>
            <w:vAlign w:val="bottom"/>
          </w:tcPr>
          <w:p w14:paraId="1358C884" w14:textId="4A6481FD" w:rsidR="00F43FF7" w:rsidRPr="002469D9" w:rsidRDefault="00F43FF7" w:rsidP="00F43FF7">
            <w:pPr>
              <w:pStyle w:val="BodyText12"/>
              <w:ind w:left="0"/>
              <w:rPr>
                <w:rFonts w:cstheme="minorHAnsi"/>
                <w:noProof w:val="0"/>
                <w:color w:val="262626" w:themeColor="text2" w:themeTint="D9"/>
                <w:sz w:val="20"/>
                <w:szCs w:val="20"/>
              </w:rPr>
            </w:pPr>
            <w:r w:rsidRPr="002469D9">
              <w:rPr>
                <w:rFonts w:cstheme="minorHAnsi"/>
                <w:color w:val="000000"/>
                <w:sz w:val="20"/>
                <w:szCs w:val="20"/>
              </w:rPr>
              <w:t>1</w:t>
            </w:r>
            <w:r w:rsidR="00BC119A">
              <w:rPr>
                <w:rFonts w:cstheme="minorHAnsi"/>
                <w:color w:val="000000"/>
                <w:sz w:val="20"/>
                <w:szCs w:val="20"/>
              </w:rPr>
              <w:t>638</w:t>
            </w:r>
            <w:r w:rsidRPr="002469D9">
              <w:rPr>
                <w:rFonts w:cstheme="minorHAnsi"/>
                <w:color w:val="000000"/>
                <w:sz w:val="20"/>
                <w:szCs w:val="20"/>
              </w:rPr>
              <w:t>00</w:t>
            </w:r>
          </w:p>
        </w:tc>
      </w:tr>
    </w:tbl>
    <w:p w14:paraId="7E01418C" w14:textId="77777777" w:rsidR="00F43FF7" w:rsidRPr="00F43FF7" w:rsidRDefault="00F43FF7" w:rsidP="00BE7E2E">
      <w:pPr>
        <w:pStyle w:val="BodyText12"/>
        <w:rPr>
          <w:noProof w:val="0"/>
          <w:color w:val="262626" w:themeColor="text2" w:themeTint="D9"/>
        </w:rPr>
      </w:pPr>
    </w:p>
    <w:p w14:paraId="5022BC95" w14:textId="27058DA6" w:rsidR="00EE02C0" w:rsidRDefault="00EE02C0" w:rsidP="00C61A8F">
      <w:pPr>
        <w:pStyle w:val="BodyText12"/>
        <w:rPr>
          <w:noProof w:val="0"/>
          <w:color w:val="262626" w:themeColor="text2" w:themeTint="D9"/>
        </w:rPr>
      </w:pPr>
      <w:r w:rsidRPr="000E4514">
        <w:rPr>
          <w:noProof w:val="0"/>
          <w:color w:val="262626" w:themeColor="text2" w:themeTint="D9"/>
        </w:rPr>
        <w:t>Markov Chain Monte Carlo (MCMC) will be used to fit the null distribution of joint negative control outcomes across sample groups, and the empirical null distribution will be used to calibrate hazard ratio (HR) estimates, 95% confidence intervals (CI) and p-values.</w:t>
      </w:r>
      <w:r w:rsidR="00C61A8F" w:rsidRPr="000E4514">
        <w:rPr>
          <w:noProof w:val="0"/>
          <w:color w:val="262626" w:themeColor="text2" w:themeTint="D9"/>
        </w:rPr>
        <w:t xml:space="preserve"> </w:t>
      </w:r>
      <w:r w:rsidR="00DC3CED" w:rsidRPr="000E4514">
        <w:rPr>
          <w:noProof w:val="0"/>
          <w:color w:val="262626" w:themeColor="text2" w:themeTint="D9"/>
        </w:rPr>
        <w:t xml:space="preserve">Potential residual confounding will be assessed based on the </w:t>
      </w:r>
      <w:r w:rsidR="00C61A8F" w:rsidRPr="000E4514">
        <w:rPr>
          <w:noProof w:val="0"/>
          <w:color w:val="262626" w:themeColor="text2" w:themeTint="D9"/>
        </w:rPr>
        <w:t>expected absolute systematic error of the</w:t>
      </w:r>
      <w:r w:rsidR="00DC3CED" w:rsidRPr="000E4514">
        <w:rPr>
          <w:noProof w:val="0"/>
          <w:color w:val="262626" w:themeColor="text2" w:themeTint="D9"/>
        </w:rPr>
        <w:t xml:space="preserve"> empirical null distribution.</w:t>
      </w:r>
    </w:p>
    <w:p w14:paraId="64CB7B6B" w14:textId="77777777" w:rsidR="00B57EF0" w:rsidRPr="007E31AE" w:rsidRDefault="00B57EF0" w:rsidP="00923FA5">
      <w:pPr>
        <w:pStyle w:val="Heading2"/>
        <w:rPr>
          <w:color w:val="262626" w:themeColor="text2" w:themeTint="D9"/>
        </w:rPr>
      </w:pPr>
      <w:bookmarkStart w:id="70" w:name="_Toc11926005"/>
      <w:r w:rsidRPr="007E31AE">
        <w:rPr>
          <w:color w:val="262626" w:themeColor="text2" w:themeTint="D9"/>
        </w:rPr>
        <w:t>Quality Control</w:t>
      </w:r>
      <w:bookmarkEnd w:id="70"/>
    </w:p>
    <w:p w14:paraId="6314EA25" w14:textId="77777777" w:rsidR="00B57EF0" w:rsidRPr="007E31AE" w:rsidRDefault="00B57EF0" w:rsidP="00923FA5">
      <w:pPr>
        <w:pStyle w:val="BodyText12"/>
        <w:rPr>
          <w:noProof w:val="0"/>
          <w:color w:val="262626" w:themeColor="text2" w:themeTint="D9"/>
        </w:rPr>
      </w:pPr>
      <w:r w:rsidRPr="007E31AE">
        <w:rPr>
          <w:noProof w:val="0"/>
          <w:color w:val="262626" w:themeColor="text2" w:themeTint="D9"/>
        </w:rPr>
        <w:t xml:space="preserve">The study will be completed per the quality control </w:t>
      </w:r>
      <w:proofErr w:type="spellStart"/>
      <w:r w:rsidRPr="007E31AE">
        <w:rPr>
          <w:noProof w:val="0"/>
          <w:color w:val="262626" w:themeColor="text2" w:themeTint="D9"/>
        </w:rPr>
        <w:t>guidances</w:t>
      </w:r>
      <w:proofErr w:type="spellEnd"/>
      <w:r w:rsidRPr="007E31AE">
        <w:rPr>
          <w:noProof w:val="0"/>
          <w:color w:val="262626" w:themeColor="text2" w:themeTint="D9"/>
        </w:rPr>
        <w:t xml:space="preserve"> adopted by the individual/ champion evidence generation functions.</w:t>
      </w:r>
    </w:p>
    <w:p w14:paraId="34678840" w14:textId="77777777" w:rsidR="00B57EF0" w:rsidRPr="007E31AE" w:rsidRDefault="00B57EF0" w:rsidP="00923FA5">
      <w:pPr>
        <w:pStyle w:val="Heading2"/>
        <w:rPr>
          <w:color w:val="262626" w:themeColor="text2" w:themeTint="D9"/>
        </w:rPr>
      </w:pPr>
      <w:bookmarkStart w:id="71" w:name="_Toc11926006"/>
      <w:r w:rsidRPr="007E31AE">
        <w:rPr>
          <w:color w:val="262626" w:themeColor="text2" w:themeTint="D9"/>
        </w:rPr>
        <w:t>Limitations of the Research Methods</w:t>
      </w:r>
      <w:bookmarkEnd w:id="71"/>
    </w:p>
    <w:p w14:paraId="3E547BD2" w14:textId="235CC8D3" w:rsidR="000E6AB5" w:rsidRDefault="000E6AB5" w:rsidP="000258B6">
      <w:pPr>
        <w:pStyle w:val="BulletList"/>
        <w:rPr>
          <w:color w:val="262626" w:themeColor="text2" w:themeTint="D9"/>
        </w:rPr>
      </w:pPr>
      <w:bookmarkStart w:id="72" w:name="_Toc410063315"/>
      <w:r>
        <w:rPr>
          <w:color w:val="262626" w:themeColor="text2" w:themeTint="D9"/>
        </w:rPr>
        <w:t xml:space="preserve">Due to memory constraints, matching covariates identified for cardinality matching were limited to covariate candidates with a frequency &gt;2% during heuristic feature selection. This may have led to a suboptimal selection of matching covariates during regularized lasso regression as compared to propensity score matching, which limited covariate candidates to those with a frequency &gt;0.1% during heuristic feature selection. </w:t>
      </w:r>
      <w:r w:rsidR="00373BFE">
        <w:rPr>
          <w:color w:val="262626" w:themeColor="text2" w:themeTint="D9"/>
        </w:rPr>
        <w:t xml:space="preserve">As such, the current study may underestimate the performance of cardinality matching relative to propensity score matching in large sample sizes. </w:t>
      </w:r>
    </w:p>
    <w:p w14:paraId="6DF2142C" w14:textId="7A0E5413" w:rsidR="002D2977" w:rsidRPr="001347EF" w:rsidRDefault="002D2977" w:rsidP="001347EF">
      <w:pPr>
        <w:pStyle w:val="BulletList"/>
        <w:rPr>
          <w:color w:val="262626" w:themeColor="text2" w:themeTint="D9"/>
        </w:rPr>
      </w:pPr>
      <w:r>
        <w:rPr>
          <w:color w:val="262626" w:themeColor="text2" w:themeTint="D9"/>
        </w:rPr>
        <w:lastRenderedPageBreak/>
        <w:t xml:space="preserve">The current study compares the performance of </w:t>
      </w:r>
      <w:r w:rsidR="00D268D8">
        <w:rPr>
          <w:color w:val="262626" w:themeColor="text2" w:themeTint="D9"/>
        </w:rPr>
        <w:t xml:space="preserve">propensity score and cardinality matching in sample groups of decreasing sample sizes. </w:t>
      </w:r>
      <w:r w:rsidR="009C407A">
        <w:rPr>
          <w:color w:val="262626" w:themeColor="text2" w:themeTint="D9"/>
        </w:rPr>
        <w:t>The smallest sample group examined in this study contained 860 patients (treatment=645, control=215). Study findings may not be applicable to sample sizes smaller than those used in the current study.</w:t>
      </w:r>
    </w:p>
    <w:p w14:paraId="5202CC4C" w14:textId="77777777" w:rsidR="00B57EF0" w:rsidRPr="007E31AE" w:rsidRDefault="0090606A" w:rsidP="0090606A">
      <w:pPr>
        <w:pStyle w:val="Heading1"/>
        <w:rPr>
          <w:color w:val="262626" w:themeColor="text2" w:themeTint="D9"/>
        </w:rPr>
      </w:pPr>
      <w:bookmarkStart w:id="73" w:name="_Toc11926007"/>
      <w:bookmarkEnd w:id="72"/>
      <w:r w:rsidRPr="007E31AE">
        <w:rPr>
          <w:color w:val="262626" w:themeColor="text2" w:themeTint="D9"/>
        </w:rPr>
        <w:t>Protecting the Confidentiality of the Data Obtained</w:t>
      </w:r>
      <w:bookmarkEnd w:id="73"/>
    </w:p>
    <w:p w14:paraId="2059DEAC" w14:textId="53C18EAE" w:rsidR="00B57EF0" w:rsidRPr="007E31AE" w:rsidRDefault="00B57EF0" w:rsidP="00D002BF">
      <w:pPr>
        <w:pStyle w:val="BodyText12"/>
        <w:rPr>
          <w:b/>
          <w:noProof w:val="0"/>
          <w:color w:val="262626" w:themeColor="text2" w:themeTint="D9"/>
        </w:rPr>
      </w:pPr>
      <w:r w:rsidRPr="007E31AE">
        <w:rPr>
          <w:noProof w:val="0"/>
          <w:color w:val="262626" w:themeColor="text2" w:themeTint="D9"/>
        </w:rPr>
        <w:t>The use of</w:t>
      </w:r>
      <w:r w:rsidR="001347EF">
        <w:rPr>
          <w:noProof w:val="0"/>
          <w:color w:val="262626" w:themeColor="text2" w:themeTint="D9"/>
        </w:rPr>
        <w:t xml:space="preserve"> CCAE</w:t>
      </w:r>
      <w:r w:rsidRPr="007E31AE">
        <w:rPr>
          <w:noProof w:val="0"/>
          <w:color w:val="262626" w:themeColor="text2" w:themeTint="D9"/>
        </w:rPr>
        <w:t xml:space="preserve"> was reviewed by the New England Institutional Review Board (IRB) and was determined to be exempt from broad IRB approval, as this research project did not involve human subjects research.</w:t>
      </w:r>
    </w:p>
    <w:p w14:paraId="32C042BA" w14:textId="77777777" w:rsidR="00B57EF0" w:rsidRPr="007E31AE" w:rsidRDefault="00B57EF0" w:rsidP="00923FA5">
      <w:pPr>
        <w:pStyle w:val="BodyText12"/>
        <w:rPr>
          <w:noProof w:val="0"/>
          <w:color w:val="262626" w:themeColor="text2" w:themeTint="D9"/>
        </w:rPr>
      </w:pPr>
      <w:r w:rsidRPr="007E31AE">
        <w:rPr>
          <w:noProof w:val="0"/>
          <w:color w:val="262626" w:themeColor="text2" w:themeTint="D9"/>
        </w:rPr>
        <w:t xml:space="preserve">Confidentiality of patient records </w:t>
      </w:r>
      <w:proofErr w:type="gramStart"/>
      <w:r w:rsidRPr="007E31AE">
        <w:rPr>
          <w:noProof w:val="0"/>
          <w:color w:val="262626" w:themeColor="text2" w:themeTint="D9"/>
        </w:rPr>
        <w:t>will be maintained at all times</w:t>
      </w:r>
      <w:proofErr w:type="gramEnd"/>
      <w:r w:rsidRPr="007E31AE">
        <w:rPr>
          <w:noProof w:val="0"/>
          <w:color w:val="262626" w:themeColor="text2" w:themeTint="D9"/>
        </w:rPr>
        <w:t>. All study reports will contain aggregate data only and will not identify individual patients or physicians. At no time during the study will the Johnson &amp; Johnson MD company receive patient identifying information except when required by law.</w:t>
      </w:r>
    </w:p>
    <w:p w14:paraId="14CCB609" w14:textId="77777777" w:rsidR="00B57EF0" w:rsidRPr="007E31AE" w:rsidRDefault="0090606A" w:rsidP="00020080">
      <w:pPr>
        <w:pStyle w:val="Heading1"/>
        <w:rPr>
          <w:color w:val="262626" w:themeColor="text2" w:themeTint="D9"/>
        </w:rPr>
      </w:pPr>
      <w:bookmarkStart w:id="74" w:name="_Toc11926008"/>
      <w:r w:rsidRPr="007E31AE">
        <w:rPr>
          <w:color w:val="262626" w:themeColor="text2" w:themeTint="D9"/>
        </w:rPr>
        <w:t>Management and Reporting of Complaints and Adverse Events</w:t>
      </w:r>
      <w:bookmarkEnd w:id="74"/>
    </w:p>
    <w:p w14:paraId="593F7856" w14:textId="77777777" w:rsidR="00B57EF0" w:rsidRPr="007E31AE" w:rsidRDefault="00B57EF0" w:rsidP="00923FA5">
      <w:pPr>
        <w:pStyle w:val="BodyText12"/>
        <w:rPr>
          <w:noProof w:val="0"/>
          <w:color w:val="262626" w:themeColor="text2" w:themeTint="D9"/>
        </w:rPr>
      </w:pPr>
      <w:r w:rsidRPr="007E31AE">
        <w:rPr>
          <w:noProof w:val="0"/>
          <w:color w:val="262626" w:themeColor="text2" w:themeTint="D9"/>
        </w:rPr>
        <w:t xml:space="preserve">In this study, potential product complaints or safety signals may be identified. Thus, any potential combinations of specific product brand and safety outcomes will be reported to the operating company complaint handling unit (CHU) upon completion of the study.  For all events that may be deemed product complaints, the data captured in the final study report will constitute all clinical information known regarding these product complaints/adverse events.  No follow-up on these potential adverse events or complaints will be conducted. The operating companies CHU is responsible for determining if they are actual product complaints and/or product-related adverse events. </w:t>
      </w:r>
    </w:p>
    <w:p w14:paraId="72F84EEF" w14:textId="77777777" w:rsidR="00B57EF0" w:rsidRPr="007E31AE" w:rsidRDefault="00B57EF0" w:rsidP="00923FA5">
      <w:pPr>
        <w:pStyle w:val="BodyText12"/>
        <w:rPr>
          <w:noProof w:val="0"/>
          <w:color w:val="262626" w:themeColor="text2" w:themeTint="D9"/>
        </w:rPr>
      </w:pPr>
      <w:r w:rsidRPr="007E31AE">
        <w:rPr>
          <w:noProof w:val="0"/>
          <w:color w:val="262626" w:themeColor="text2" w:themeTint="D9"/>
        </w:rPr>
        <w:t xml:space="preserve">Communication of all potential Product Complaints to the appropriate operating company CHU must be done within 48 hours of completion of the final study report using the Database RRA Potential Complaint Forwarding Form (TV-eFRM-03668). </w:t>
      </w:r>
    </w:p>
    <w:p w14:paraId="3AF922E8" w14:textId="77777777" w:rsidR="00B57EF0" w:rsidRPr="007E31AE" w:rsidRDefault="0090606A" w:rsidP="00020080">
      <w:pPr>
        <w:pStyle w:val="Heading1"/>
        <w:rPr>
          <w:color w:val="262626" w:themeColor="text2" w:themeTint="D9"/>
        </w:rPr>
      </w:pPr>
      <w:bookmarkStart w:id="75" w:name="_Toc11926009"/>
      <w:r w:rsidRPr="007E31AE">
        <w:rPr>
          <w:color w:val="262626" w:themeColor="text2" w:themeTint="D9"/>
        </w:rPr>
        <w:t>Plans for Disseminating and Communicating Study Results</w:t>
      </w:r>
      <w:bookmarkEnd w:id="75"/>
    </w:p>
    <w:p w14:paraId="02BCF055" w14:textId="33955BDA" w:rsidR="00B57EF0" w:rsidRPr="00535D86" w:rsidRDefault="000258B6" w:rsidP="00535D86">
      <w:pPr>
        <w:pStyle w:val="BodyText12"/>
        <w:rPr>
          <w:rFonts w:ascii="Calibri" w:hAnsi="Calibri"/>
          <w:color w:val="657C9C"/>
        </w:rPr>
      </w:pPr>
      <w:bookmarkStart w:id="76" w:name="_Hlk10021930"/>
      <w:r w:rsidRPr="007E31AE">
        <w:rPr>
          <w:noProof w:val="0"/>
          <w:color w:val="262626" w:themeColor="text2" w:themeTint="D9"/>
        </w:rPr>
        <w:t xml:space="preserve">A final report will be created from study results which may be considered for publication in a peer reviewed </w:t>
      </w:r>
      <w:r w:rsidRPr="00535D86">
        <w:rPr>
          <w:rFonts w:cstheme="minorHAnsi"/>
          <w:noProof w:val="0"/>
          <w:color w:val="262626" w:themeColor="text2" w:themeTint="D9"/>
        </w:rPr>
        <w:t>publication.</w:t>
      </w:r>
      <w:r w:rsidR="00535D86" w:rsidRPr="00535D86">
        <w:rPr>
          <w:rFonts w:cstheme="minorHAnsi"/>
          <w:noProof w:val="0"/>
          <w:color w:val="262626" w:themeColor="text2" w:themeTint="D9"/>
        </w:rPr>
        <w:t xml:space="preserve"> </w:t>
      </w:r>
      <w:r w:rsidR="00535D86" w:rsidRPr="00535D86">
        <w:rPr>
          <w:rFonts w:cstheme="minorHAnsi"/>
          <w:color w:val="262626" w:themeColor="text2" w:themeTint="D9"/>
        </w:rPr>
        <w:t xml:space="preserve">Any plans for submission of progress reports, final reports, and publications; any arrangements made between marketing authorization holders for the disseminating and communicating study results of Joint Post-Authorization Safety Studies will be made in accordance to the MD Med Device Publication Policy (see attached Appendix </w:t>
      </w:r>
      <w:r w:rsidR="009850DB">
        <w:rPr>
          <w:rFonts w:cstheme="minorHAnsi"/>
          <w:color w:val="262626" w:themeColor="text2" w:themeTint="D9"/>
        </w:rPr>
        <w:t>III</w:t>
      </w:r>
      <w:r w:rsidR="00535D86" w:rsidRPr="00535D86">
        <w:rPr>
          <w:rFonts w:cstheme="minorHAnsi"/>
          <w:color w:val="262626" w:themeColor="text2" w:themeTint="D9"/>
        </w:rPr>
        <w:t>).</w:t>
      </w:r>
    </w:p>
    <w:p w14:paraId="255C9C63" w14:textId="77777777" w:rsidR="00B57EF0" w:rsidRPr="007E31AE" w:rsidRDefault="0090606A" w:rsidP="00020080">
      <w:pPr>
        <w:pStyle w:val="Heading1"/>
        <w:rPr>
          <w:color w:val="262626" w:themeColor="text2" w:themeTint="D9"/>
        </w:rPr>
      </w:pPr>
      <w:bookmarkStart w:id="77" w:name="_Toc11926010"/>
      <w:bookmarkEnd w:id="76"/>
      <w:r w:rsidRPr="007E31AE">
        <w:rPr>
          <w:color w:val="262626" w:themeColor="text2" w:themeTint="D9"/>
        </w:rPr>
        <w:t>References</w:t>
      </w:r>
      <w:bookmarkEnd w:id="77"/>
    </w:p>
    <w:p w14:paraId="0760C7B5" w14:textId="77777777" w:rsidR="000E4514" w:rsidRPr="000E4514" w:rsidRDefault="000E4514" w:rsidP="000E4514">
      <w:pPr>
        <w:widowControl w:val="0"/>
        <w:numPr>
          <w:ilvl w:val="0"/>
          <w:numId w:val="26"/>
        </w:numPr>
        <w:pBdr>
          <w:top w:val="nil"/>
          <w:left w:val="nil"/>
          <w:bottom w:val="nil"/>
          <w:right w:val="nil"/>
          <w:between w:val="nil"/>
        </w:pBdr>
        <w:spacing w:before="0"/>
        <w:jc w:val="both"/>
        <w:rPr>
          <w:rFonts w:eastAsia="Calibri" w:cstheme="minorHAnsi"/>
          <w:color w:val="auto"/>
          <w:sz w:val="21"/>
          <w:szCs w:val="21"/>
        </w:rPr>
      </w:pPr>
      <w:r w:rsidRPr="000E4514">
        <w:rPr>
          <w:rFonts w:eastAsia="Calibri" w:cstheme="minorHAnsi"/>
          <w:color w:val="auto"/>
          <w:sz w:val="21"/>
          <w:szCs w:val="21"/>
        </w:rPr>
        <w:t xml:space="preserve">Crump RK, </w:t>
      </w:r>
      <w:proofErr w:type="spellStart"/>
      <w:r w:rsidRPr="000E4514">
        <w:rPr>
          <w:rFonts w:eastAsia="Calibri" w:cstheme="minorHAnsi"/>
          <w:color w:val="auto"/>
          <w:sz w:val="21"/>
          <w:szCs w:val="21"/>
        </w:rPr>
        <w:t>Hotz</w:t>
      </w:r>
      <w:proofErr w:type="spellEnd"/>
      <w:r w:rsidRPr="000E4514">
        <w:rPr>
          <w:rFonts w:eastAsia="Calibri" w:cstheme="minorHAnsi"/>
          <w:color w:val="auto"/>
          <w:sz w:val="21"/>
          <w:szCs w:val="21"/>
        </w:rPr>
        <w:t xml:space="preserve"> VJ, </w:t>
      </w:r>
      <w:proofErr w:type="spellStart"/>
      <w:r w:rsidRPr="000E4514">
        <w:rPr>
          <w:rFonts w:eastAsia="Calibri" w:cstheme="minorHAnsi"/>
          <w:color w:val="auto"/>
          <w:sz w:val="21"/>
          <w:szCs w:val="21"/>
        </w:rPr>
        <w:t>Imbens</w:t>
      </w:r>
      <w:proofErr w:type="spellEnd"/>
      <w:r w:rsidRPr="000E4514">
        <w:rPr>
          <w:rFonts w:eastAsia="Calibri" w:cstheme="minorHAnsi"/>
          <w:color w:val="auto"/>
          <w:sz w:val="21"/>
          <w:szCs w:val="21"/>
        </w:rPr>
        <w:t xml:space="preserve"> GW, </w:t>
      </w:r>
      <w:proofErr w:type="spellStart"/>
      <w:r w:rsidRPr="000E4514">
        <w:rPr>
          <w:rFonts w:eastAsia="Calibri" w:cstheme="minorHAnsi"/>
          <w:color w:val="auto"/>
          <w:sz w:val="21"/>
          <w:szCs w:val="21"/>
        </w:rPr>
        <w:t>Mitnik</w:t>
      </w:r>
      <w:proofErr w:type="spellEnd"/>
      <w:r w:rsidRPr="000E4514">
        <w:rPr>
          <w:rFonts w:eastAsia="Calibri" w:cstheme="minorHAnsi"/>
          <w:color w:val="auto"/>
          <w:sz w:val="21"/>
          <w:szCs w:val="21"/>
        </w:rPr>
        <w:t xml:space="preserve"> OA. Dealing with limited overlap in estimation of average treatment effects. </w:t>
      </w:r>
      <w:proofErr w:type="spellStart"/>
      <w:r w:rsidRPr="000E4514">
        <w:rPr>
          <w:rFonts w:eastAsia="Calibri" w:cstheme="minorHAnsi"/>
          <w:i/>
          <w:iCs/>
          <w:color w:val="auto"/>
          <w:sz w:val="21"/>
          <w:szCs w:val="21"/>
        </w:rPr>
        <w:t>Biometrika</w:t>
      </w:r>
      <w:proofErr w:type="spellEnd"/>
      <w:r w:rsidRPr="000E4514">
        <w:rPr>
          <w:rFonts w:eastAsia="Calibri" w:cstheme="minorHAnsi"/>
          <w:color w:val="auto"/>
          <w:sz w:val="21"/>
          <w:szCs w:val="21"/>
        </w:rPr>
        <w:t>. 2009; 96 (1), pp. 187–199.</w:t>
      </w:r>
    </w:p>
    <w:p w14:paraId="26DA2008" w14:textId="77777777" w:rsidR="000E4514" w:rsidRPr="000E4514" w:rsidRDefault="000E4514" w:rsidP="000E4514">
      <w:pPr>
        <w:widowControl w:val="0"/>
        <w:numPr>
          <w:ilvl w:val="0"/>
          <w:numId w:val="26"/>
        </w:numPr>
        <w:pBdr>
          <w:top w:val="nil"/>
          <w:left w:val="nil"/>
          <w:bottom w:val="nil"/>
          <w:right w:val="nil"/>
          <w:between w:val="nil"/>
        </w:pBdr>
        <w:spacing w:before="0"/>
        <w:jc w:val="both"/>
        <w:rPr>
          <w:rFonts w:eastAsia="Calibri" w:cstheme="minorHAnsi"/>
          <w:color w:val="auto"/>
          <w:sz w:val="21"/>
          <w:szCs w:val="21"/>
        </w:rPr>
      </w:pPr>
      <w:proofErr w:type="spellStart"/>
      <w:r w:rsidRPr="000E4514">
        <w:rPr>
          <w:rFonts w:eastAsia="Calibri" w:cstheme="minorHAnsi"/>
          <w:color w:val="auto"/>
          <w:sz w:val="21"/>
          <w:szCs w:val="21"/>
        </w:rPr>
        <w:t>Rothe</w:t>
      </w:r>
      <w:proofErr w:type="spellEnd"/>
      <w:r w:rsidRPr="000E4514">
        <w:rPr>
          <w:rFonts w:eastAsia="Calibri" w:cstheme="minorHAnsi"/>
          <w:color w:val="auto"/>
          <w:sz w:val="21"/>
          <w:szCs w:val="21"/>
        </w:rPr>
        <w:t xml:space="preserve"> C. Robust confidence intervals for average treatment effects under limited overlap. </w:t>
      </w:r>
      <w:proofErr w:type="spellStart"/>
      <w:r w:rsidRPr="000E4514">
        <w:rPr>
          <w:rFonts w:eastAsia="Calibri" w:cstheme="minorHAnsi"/>
          <w:i/>
          <w:iCs/>
          <w:color w:val="auto"/>
          <w:sz w:val="21"/>
          <w:szCs w:val="21"/>
        </w:rPr>
        <w:t>Econometrica</w:t>
      </w:r>
      <w:proofErr w:type="spellEnd"/>
      <w:r w:rsidRPr="000E4514">
        <w:rPr>
          <w:rFonts w:eastAsia="Calibri" w:cstheme="minorHAnsi"/>
          <w:color w:val="auto"/>
          <w:sz w:val="21"/>
          <w:szCs w:val="21"/>
        </w:rPr>
        <w:t xml:space="preserve">. 2017; 85: 645-660. </w:t>
      </w:r>
      <w:proofErr w:type="spellStart"/>
      <w:r w:rsidRPr="000E4514">
        <w:rPr>
          <w:rFonts w:eastAsia="Calibri" w:cstheme="minorHAnsi"/>
          <w:color w:val="auto"/>
          <w:sz w:val="21"/>
          <w:szCs w:val="21"/>
        </w:rPr>
        <w:t>doi</w:t>
      </w:r>
      <w:proofErr w:type="spellEnd"/>
      <w:r w:rsidRPr="000E4514">
        <w:rPr>
          <w:rFonts w:eastAsia="Calibri" w:cstheme="minorHAnsi"/>
          <w:color w:val="auto"/>
          <w:sz w:val="21"/>
          <w:szCs w:val="21"/>
        </w:rPr>
        <w:t>: 10.3982/ECTA13141.</w:t>
      </w:r>
    </w:p>
    <w:p w14:paraId="190B8C01" w14:textId="77777777" w:rsidR="000E4514" w:rsidRPr="000E4514" w:rsidRDefault="000E4514" w:rsidP="000E4514">
      <w:pPr>
        <w:widowControl w:val="0"/>
        <w:numPr>
          <w:ilvl w:val="0"/>
          <w:numId w:val="26"/>
        </w:numPr>
        <w:pBdr>
          <w:top w:val="nil"/>
          <w:left w:val="nil"/>
          <w:bottom w:val="nil"/>
          <w:right w:val="nil"/>
          <w:between w:val="nil"/>
        </w:pBdr>
        <w:spacing w:before="0"/>
        <w:jc w:val="both"/>
        <w:rPr>
          <w:rFonts w:eastAsia="Calibri" w:cstheme="minorHAnsi"/>
          <w:color w:val="auto"/>
          <w:sz w:val="21"/>
          <w:szCs w:val="21"/>
        </w:rPr>
      </w:pPr>
      <w:proofErr w:type="spellStart"/>
      <w:r w:rsidRPr="000E4514">
        <w:rPr>
          <w:rFonts w:eastAsia="Calibri" w:cstheme="minorHAnsi"/>
          <w:color w:val="auto"/>
          <w:sz w:val="21"/>
          <w:szCs w:val="21"/>
        </w:rPr>
        <w:t>Pirracchio</w:t>
      </w:r>
      <w:proofErr w:type="spellEnd"/>
      <w:r w:rsidRPr="000E4514">
        <w:rPr>
          <w:rFonts w:eastAsia="Calibri" w:cstheme="minorHAnsi"/>
          <w:color w:val="auto"/>
          <w:sz w:val="21"/>
          <w:szCs w:val="21"/>
        </w:rPr>
        <w:t xml:space="preserve"> R, </w:t>
      </w:r>
      <w:proofErr w:type="spellStart"/>
      <w:r w:rsidRPr="000E4514">
        <w:rPr>
          <w:rFonts w:eastAsia="Calibri" w:cstheme="minorHAnsi"/>
          <w:color w:val="auto"/>
          <w:sz w:val="21"/>
          <w:szCs w:val="21"/>
        </w:rPr>
        <w:t>Resche-Rigon</w:t>
      </w:r>
      <w:proofErr w:type="spellEnd"/>
      <w:r w:rsidRPr="000E4514">
        <w:rPr>
          <w:rFonts w:eastAsia="Calibri" w:cstheme="minorHAnsi"/>
          <w:color w:val="auto"/>
          <w:sz w:val="21"/>
          <w:szCs w:val="21"/>
        </w:rPr>
        <w:t xml:space="preserve"> M, </w:t>
      </w:r>
      <w:proofErr w:type="spellStart"/>
      <w:r w:rsidRPr="000E4514">
        <w:rPr>
          <w:rFonts w:eastAsia="Calibri" w:cstheme="minorHAnsi"/>
          <w:color w:val="auto"/>
          <w:sz w:val="21"/>
          <w:szCs w:val="21"/>
        </w:rPr>
        <w:t>Chevret</w:t>
      </w:r>
      <w:proofErr w:type="spellEnd"/>
      <w:r w:rsidRPr="000E4514">
        <w:rPr>
          <w:rFonts w:eastAsia="Calibri" w:cstheme="minorHAnsi"/>
          <w:color w:val="auto"/>
          <w:sz w:val="21"/>
          <w:szCs w:val="21"/>
        </w:rPr>
        <w:t xml:space="preserve"> S. Evaluation of the propensity score methods for estimating marginal odds ratios in case of small sample size. </w:t>
      </w:r>
      <w:r w:rsidRPr="000E4514">
        <w:rPr>
          <w:rFonts w:eastAsia="Calibri" w:cstheme="minorHAnsi"/>
          <w:i/>
          <w:iCs/>
          <w:color w:val="auto"/>
          <w:sz w:val="21"/>
          <w:szCs w:val="21"/>
        </w:rPr>
        <w:t xml:space="preserve">BMC Med Res </w:t>
      </w:r>
      <w:proofErr w:type="spellStart"/>
      <w:r w:rsidRPr="000E4514">
        <w:rPr>
          <w:rFonts w:eastAsia="Calibri" w:cstheme="minorHAnsi"/>
          <w:i/>
          <w:iCs/>
          <w:color w:val="auto"/>
          <w:sz w:val="21"/>
          <w:szCs w:val="21"/>
        </w:rPr>
        <w:t>Methodol</w:t>
      </w:r>
      <w:proofErr w:type="spellEnd"/>
      <w:r w:rsidRPr="000E4514">
        <w:rPr>
          <w:rFonts w:eastAsia="Calibri" w:cstheme="minorHAnsi"/>
          <w:i/>
          <w:iCs/>
          <w:color w:val="auto"/>
          <w:sz w:val="21"/>
          <w:szCs w:val="21"/>
        </w:rPr>
        <w:t>.</w:t>
      </w:r>
      <w:r w:rsidRPr="000E4514">
        <w:rPr>
          <w:rFonts w:eastAsia="Calibri" w:cstheme="minorHAnsi"/>
          <w:color w:val="auto"/>
          <w:sz w:val="21"/>
          <w:szCs w:val="21"/>
        </w:rPr>
        <w:t xml:space="preserve"> </w:t>
      </w:r>
      <w:proofErr w:type="gramStart"/>
      <w:r w:rsidRPr="000E4514">
        <w:rPr>
          <w:rFonts w:eastAsia="Calibri" w:cstheme="minorHAnsi"/>
          <w:color w:val="auto"/>
          <w:sz w:val="21"/>
          <w:szCs w:val="21"/>
        </w:rPr>
        <w:t>2012;12:70</w:t>
      </w:r>
      <w:proofErr w:type="gramEnd"/>
      <w:r w:rsidRPr="000E4514">
        <w:rPr>
          <w:rFonts w:eastAsia="Calibri" w:cstheme="minorHAnsi"/>
          <w:color w:val="auto"/>
          <w:sz w:val="21"/>
          <w:szCs w:val="21"/>
        </w:rPr>
        <w:t>. doi:10.1186/1471-2288-12-70.</w:t>
      </w:r>
    </w:p>
    <w:p w14:paraId="6B06C592" w14:textId="77777777" w:rsidR="000E4514" w:rsidRPr="000E4514" w:rsidRDefault="000E4514" w:rsidP="000E4514">
      <w:pPr>
        <w:widowControl w:val="0"/>
        <w:numPr>
          <w:ilvl w:val="0"/>
          <w:numId w:val="26"/>
        </w:numPr>
        <w:pBdr>
          <w:top w:val="nil"/>
          <w:left w:val="nil"/>
          <w:bottom w:val="nil"/>
          <w:right w:val="nil"/>
          <w:between w:val="nil"/>
        </w:pBdr>
        <w:spacing w:before="0"/>
        <w:jc w:val="both"/>
        <w:rPr>
          <w:rFonts w:eastAsia="Calibri" w:cstheme="minorHAnsi"/>
          <w:color w:val="auto"/>
          <w:sz w:val="21"/>
          <w:szCs w:val="21"/>
        </w:rPr>
      </w:pPr>
      <w:r w:rsidRPr="000E4514">
        <w:rPr>
          <w:rFonts w:eastAsia="Calibri" w:cstheme="minorHAnsi"/>
          <w:color w:val="auto"/>
          <w:sz w:val="21"/>
          <w:szCs w:val="21"/>
        </w:rPr>
        <w:t xml:space="preserve">Visconti G, </w:t>
      </w:r>
      <w:proofErr w:type="spellStart"/>
      <w:r w:rsidRPr="000E4514">
        <w:rPr>
          <w:rFonts w:eastAsia="Calibri" w:cstheme="minorHAnsi"/>
          <w:color w:val="auto"/>
          <w:sz w:val="21"/>
          <w:szCs w:val="21"/>
        </w:rPr>
        <w:t>Zubizarreta</w:t>
      </w:r>
      <w:proofErr w:type="spellEnd"/>
      <w:r w:rsidRPr="000E4514">
        <w:rPr>
          <w:rFonts w:eastAsia="Calibri" w:cstheme="minorHAnsi"/>
          <w:color w:val="auto"/>
          <w:sz w:val="21"/>
          <w:szCs w:val="21"/>
        </w:rPr>
        <w:t xml:space="preserve">, JR. Handling limited overlap in observational studies with cardinality matching. </w:t>
      </w:r>
      <w:r w:rsidRPr="000E4514">
        <w:rPr>
          <w:rFonts w:eastAsia="Calibri" w:cstheme="minorHAnsi"/>
          <w:i/>
          <w:iCs/>
          <w:color w:val="auto"/>
          <w:sz w:val="21"/>
          <w:szCs w:val="21"/>
        </w:rPr>
        <w:t>Observational Studies</w:t>
      </w:r>
      <w:r w:rsidRPr="000E4514">
        <w:rPr>
          <w:rFonts w:eastAsia="Calibri" w:cstheme="minorHAnsi"/>
          <w:color w:val="auto"/>
          <w:sz w:val="21"/>
          <w:szCs w:val="21"/>
        </w:rPr>
        <w:t>. 2018; 4, 217-249.</w:t>
      </w:r>
    </w:p>
    <w:p w14:paraId="7DD66F9E" w14:textId="77777777" w:rsidR="000E4514" w:rsidRPr="000E4514" w:rsidRDefault="000E4514" w:rsidP="000E4514">
      <w:pPr>
        <w:widowControl w:val="0"/>
        <w:numPr>
          <w:ilvl w:val="0"/>
          <w:numId w:val="26"/>
        </w:numPr>
        <w:pBdr>
          <w:top w:val="nil"/>
          <w:left w:val="nil"/>
          <w:bottom w:val="nil"/>
          <w:right w:val="nil"/>
          <w:between w:val="nil"/>
        </w:pBdr>
        <w:spacing w:before="0"/>
        <w:jc w:val="both"/>
        <w:rPr>
          <w:rFonts w:cstheme="minorHAnsi"/>
          <w:color w:val="auto"/>
          <w:sz w:val="21"/>
          <w:szCs w:val="21"/>
        </w:rPr>
      </w:pPr>
      <w:proofErr w:type="spellStart"/>
      <w:r w:rsidRPr="000E4514">
        <w:rPr>
          <w:rFonts w:cstheme="minorHAnsi"/>
          <w:color w:val="auto"/>
          <w:sz w:val="21"/>
          <w:szCs w:val="21"/>
          <w:shd w:val="clear" w:color="auto" w:fill="FFFFFF"/>
        </w:rPr>
        <w:t>Suchard</w:t>
      </w:r>
      <w:proofErr w:type="spellEnd"/>
      <w:r w:rsidRPr="000E4514">
        <w:rPr>
          <w:rFonts w:cstheme="minorHAnsi"/>
          <w:color w:val="auto"/>
          <w:sz w:val="21"/>
          <w:szCs w:val="21"/>
          <w:shd w:val="clear" w:color="auto" w:fill="FFFFFF"/>
        </w:rPr>
        <w:t xml:space="preserve"> MA, Schuemie MJ, </w:t>
      </w:r>
      <w:proofErr w:type="spellStart"/>
      <w:r w:rsidRPr="000E4514">
        <w:rPr>
          <w:rFonts w:cstheme="minorHAnsi"/>
          <w:color w:val="auto"/>
          <w:sz w:val="21"/>
          <w:szCs w:val="21"/>
          <w:shd w:val="clear" w:color="auto" w:fill="FFFFFF"/>
        </w:rPr>
        <w:t>Krumholz</w:t>
      </w:r>
      <w:proofErr w:type="spellEnd"/>
      <w:r w:rsidRPr="000E4514">
        <w:rPr>
          <w:rFonts w:cstheme="minorHAnsi"/>
          <w:color w:val="auto"/>
          <w:sz w:val="21"/>
          <w:szCs w:val="21"/>
          <w:shd w:val="clear" w:color="auto" w:fill="FFFFFF"/>
        </w:rPr>
        <w:t xml:space="preserve"> HM, et al. Comprehensive comparative effectiveness and safety of first-line antihypertensive drug classes: a systematic, multinational, large-scale analysis. </w:t>
      </w:r>
      <w:r w:rsidRPr="000E4514">
        <w:rPr>
          <w:rFonts w:cstheme="minorHAnsi"/>
          <w:i/>
          <w:iCs/>
          <w:color w:val="auto"/>
          <w:sz w:val="21"/>
          <w:szCs w:val="21"/>
          <w:shd w:val="clear" w:color="auto" w:fill="FFFFFF"/>
        </w:rPr>
        <w:t>Lancet</w:t>
      </w:r>
      <w:r w:rsidRPr="000E4514">
        <w:rPr>
          <w:rFonts w:cstheme="minorHAnsi"/>
          <w:color w:val="auto"/>
          <w:sz w:val="21"/>
          <w:szCs w:val="21"/>
          <w:shd w:val="clear" w:color="auto" w:fill="FFFFFF"/>
        </w:rPr>
        <w:t>. 2019;394(10211):1816-1826. doi:10.1016/S0140-6736(19)32317-7.</w:t>
      </w:r>
    </w:p>
    <w:p w14:paraId="2684EAB9" w14:textId="77777777" w:rsidR="000E4514" w:rsidRPr="000E4514" w:rsidRDefault="000E4514" w:rsidP="000E4514">
      <w:pPr>
        <w:pStyle w:val="BulletList"/>
        <w:numPr>
          <w:ilvl w:val="0"/>
          <w:numId w:val="26"/>
        </w:numPr>
        <w:rPr>
          <w:rFonts w:cstheme="minorHAnsi"/>
          <w:color w:val="auto"/>
        </w:rPr>
      </w:pPr>
      <w:proofErr w:type="spellStart"/>
      <w:r w:rsidRPr="000E4514">
        <w:rPr>
          <w:rFonts w:cstheme="minorHAnsi"/>
          <w:color w:val="auto"/>
          <w:shd w:val="clear" w:color="auto" w:fill="FFFFFF"/>
        </w:rPr>
        <w:t>Whelton</w:t>
      </w:r>
      <w:proofErr w:type="spellEnd"/>
      <w:r w:rsidRPr="000E4514">
        <w:rPr>
          <w:rFonts w:cstheme="minorHAnsi"/>
          <w:color w:val="auto"/>
          <w:shd w:val="clear" w:color="auto" w:fill="FFFFFF"/>
        </w:rPr>
        <w:t xml:space="preserve"> PK, Carey RM, </w:t>
      </w:r>
      <w:proofErr w:type="spellStart"/>
      <w:r w:rsidRPr="000E4514">
        <w:rPr>
          <w:rFonts w:cstheme="minorHAnsi"/>
          <w:color w:val="auto"/>
          <w:shd w:val="clear" w:color="auto" w:fill="FFFFFF"/>
        </w:rPr>
        <w:t>Aronow</w:t>
      </w:r>
      <w:proofErr w:type="spellEnd"/>
      <w:r w:rsidRPr="000E4514">
        <w:rPr>
          <w:rFonts w:cstheme="minorHAnsi"/>
          <w:color w:val="auto"/>
          <w:shd w:val="clear" w:color="auto" w:fill="FFFFFF"/>
        </w:rPr>
        <w:t xml:space="preserve"> WS, et al. 2017 ACC/AHA/AAPA/ABC/ACPM/AGS/</w:t>
      </w:r>
      <w:proofErr w:type="spellStart"/>
      <w:r w:rsidRPr="000E4514">
        <w:rPr>
          <w:rFonts w:cstheme="minorHAnsi"/>
          <w:color w:val="auto"/>
          <w:shd w:val="clear" w:color="auto" w:fill="FFFFFF"/>
        </w:rPr>
        <w:t>APhA</w:t>
      </w:r>
      <w:proofErr w:type="spellEnd"/>
      <w:r w:rsidRPr="000E4514">
        <w:rPr>
          <w:rFonts w:cstheme="minorHAnsi"/>
          <w:color w:val="auto"/>
          <w:shd w:val="clear" w:color="auto" w:fill="FFFFFF"/>
        </w:rPr>
        <w:t xml:space="preserve">/ASH/ASPC/NMA/PCNA Guideline for the Prevention, </w:t>
      </w:r>
      <w:r w:rsidRPr="000E4514">
        <w:rPr>
          <w:rFonts w:cstheme="minorHAnsi"/>
          <w:color w:val="auto"/>
          <w:shd w:val="clear" w:color="auto" w:fill="FFFFFF"/>
        </w:rPr>
        <w:lastRenderedPageBreak/>
        <w:t>Detection, Evaluation, and Management of High Blood Pressure in Adults: Executive Summary: A Report of the American College of Cardiology/American Heart Association Task Force on Clinical Practice Guidelines. </w:t>
      </w:r>
      <w:r w:rsidRPr="000E4514">
        <w:rPr>
          <w:rFonts w:cstheme="minorHAnsi"/>
          <w:i/>
          <w:iCs/>
          <w:color w:val="auto"/>
          <w:shd w:val="clear" w:color="auto" w:fill="FFFFFF"/>
        </w:rPr>
        <w:t>Circulation</w:t>
      </w:r>
      <w:r w:rsidRPr="000E4514">
        <w:rPr>
          <w:rFonts w:cstheme="minorHAnsi"/>
          <w:color w:val="auto"/>
          <w:shd w:val="clear" w:color="auto" w:fill="FFFFFF"/>
        </w:rPr>
        <w:t>. 2018;138(17</w:t>
      </w:r>
      <w:proofErr w:type="gramStart"/>
      <w:r w:rsidRPr="000E4514">
        <w:rPr>
          <w:rFonts w:cstheme="minorHAnsi"/>
          <w:color w:val="auto"/>
          <w:shd w:val="clear" w:color="auto" w:fill="FFFFFF"/>
        </w:rPr>
        <w:t>):e</w:t>
      </w:r>
      <w:proofErr w:type="gramEnd"/>
      <w:r w:rsidRPr="000E4514">
        <w:rPr>
          <w:rFonts w:cstheme="minorHAnsi"/>
          <w:color w:val="auto"/>
          <w:shd w:val="clear" w:color="auto" w:fill="FFFFFF"/>
        </w:rPr>
        <w:t>426‐e483. doi:10.1161/CIR.0000000000000597</w:t>
      </w:r>
    </w:p>
    <w:p w14:paraId="542D8B74" w14:textId="77777777" w:rsidR="000E4514" w:rsidRPr="000E4514" w:rsidRDefault="000E4514" w:rsidP="000E4514">
      <w:pPr>
        <w:pStyle w:val="BulletList"/>
        <w:numPr>
          <w:ilvl w:val="0"/>
          <w:numId w:val="26"/>
        </w:numPr>
        <w:rPr>
          <w:rFonts w:cstheme="minorHAnsi"/>
          <w:color w:val="auto"/>
        </w:rPr>
      </w:pPr>
      <w:r w:rsidRPr="000E4514">
        <w:rPr>
          <w:rFonts w:cstheme="minorHAnsi"/>
          <w:color w:val="auto"/>
        </w:rPr>
        <w:t xml:space="preserve">1. Romano PS, </w:t>
      </w:r>
      <w:proofErr w:type="spellStart"/>
      <w:r w:rsidRPr="000E4514">
        <w:rPr>
          <w:rFonts w:cstheme="minorHAnsi"/>
          <w:color w:val="auto"/>
        </w:rPr>
        <w:t>Roos</w:t>
      </w:r>
      <w:proofErr w:type="spellEnd"/>
      <w:r w:rsidRPr="000E4514">
        <w:rPr>
          <w:rFonts w:cstheme="minorHAnsi"/>
          <w:color w:val="auto"/>
        </w:rPr>
        <w:t xml:space="preserve"> LL, </w:t>
      </w:r>
      <w:proofErr w:type="spellStart"/>
      <w:r w:rsidRPr="000E4514">
        <w:rPr>
          <w:rFonts w:cstheme="minorHAnsi"/>
          <w:color w:val="auto"/>
        </w:rPr>
        <w:t>Jollis</w:t>
      </w:r>
      <w:proofErr w:type="spellEnd"/>
      <w:r w:rsidRPr="000E4514">
        <w:rPr>
          <w:rFonts w:cstheme="minorHAnsi"/>
          <w:color w:val="auto"/>
        </w:rPr>
        <w:t xml:space="preserve"> JG. Adapting a clinical comorbidity index for use with ICD-9-CM administrative data: differing perspectives, J Clin Epidemiol, 1993, vol. 46 10(pg. 1075-1079)</w:t>
      </w:r>
    </w:p>
    <w:p w14:paraId="724BCF95" w14:textId="77777777" w:rsidR="000E4514" w:rsidRPr="000E4514" w:rsidRDefault="000E4514" w:rsidP="000E4514">
      <w:pPr>
        <w:pStyle w:val="BulletList"/>
        <w:numPr>
          <w:ilvl w:val="0"/>
          <w:numId w:val="26"/>
        </w:numPr>
        <w:rPr>
          <w:rFonts w:cstheme="minorHAnsi"/>
          <w:color w:val="auto"/>
          <w:shd w:val="clear" w:color="auto" w:fill="FFFFFF"/>
        </w:rPr>
      </w:pPr>
      <w:r w:rsidRPr="000E4514">
        <w:rPr>
          <w:rFonts w:cstheme="minorHAnsi"/>
          <w:color w:val="auto"/>
        </w:rPr>
        <w:t xml:space="preserve">2. </w:t>
      </w:r>
      <w:r w:rsidRPr="000E4514">
        <w:rPr>
          <w:rFonts w:cstheme="minorHAnsi"/>
          <w:color w:val="auto"/>
          <w:shd w:val="clear" w:color="auto" w:fill="FFFFFF"/>
        </w:rPr>
        <w:t xml:space="preserve">Young BA, Lin E, Von </w:t>
      </w:r>
      <w:proofErr w:type="spellStart"/>
      <w:r w:rsidRPr="000E4514">
        <w:rPr>
          <w:rFonts w:cstheme="minorHAnsi"/>
          <w:color w:val="auto"/>
          <w:shd w:val="clear" w:color="auto" w:fill="FFFFFF"/>
        </w:rPr>
        <w:t>Korff</w:t>
      </w:r>
      <w:proofErr w:type="spellEnd"/>
      <w:r w:rsidRPr="000E4514">
        <w:rPr>
          <w:rFonts w:cstheme="minorHAnsi"/>
          <w:color w:val="auto"/>
          <w:shd w:val="clear" w:color="auto" w:fill="FFFFFF"/>
        </w:rPr>
        <w:t xml:space="preserve"> M, et al. Diabetes complications severity index and risk of mortality, hospitalization, and healthcare utilization. </w:t>
      </w:r>
      <w:r w:rsidRPr="000E4514">
        <w:rPr>
          <w:rFonts w:cstheme="minorHAnsi"/>
          <w:i/>
          <w:iCs/>
          <w:color w:val="auto"/>
          <w:shd w:val="clear" w:color="auto" w:fill="FFFFFF"/>
        </w:rPr>
        <w:t xml:space="preserve">Am J </w:t>
      </w:r>
      <w:proofErr w:type="spellStart"/>
      <w:r w:rsidRPr="000E4514">
        <w:rPr>
          <w:rFonts w:cstheme="minorHAnsi"/>
          <w:i/>
          <w:iCs/>
          <w:color w:val="auto"/>
          <w:shd w:val="clear" w:color="auto" w:fill="FFFFFF"/>
        </w:rPr>
        <w:t>Manag</w:t>
      </w:r>
      <w:proofErr w:type="spellEnd"/>
      <w:r w:rsidRPr="000E4514">
        <w:rPr>
          <w:rFonts w:cstheme="minorHAnsi"/>
          <w:i/>
          <w:iCs/>
          <w:color w:val="auto"/>
          <w:shd w:val="clear" w:color="auto" w:fill="FFFFFF"/>
        </w:rPr>
        <w:t xml:space="preserve"> Care</w:t>
      </w:r>
      <w:r w:rsidRPr="000E4514">
        <w:rPr>
          <w:rFonts w:cstheme="minorHAnsi"/>
          <w:color w:val="auto"/>
          <w:shd w:val="clear" w:color="auto" w:fill="FFFFFF"/>
        </w:rPr>
        <w:t>. 2008;14(1):15‐23.</w:t>
      </w:r>
    </w:p>
    <w:p w14:paraId="61677D4A" w14:textId="77777777" w:rsidR="000E4514" w:rsidRPr="000E4514" w:rsidRDefault="000E4514" w:rsidP="000E4514">
      <w:pPr>
        <w:pStyle w:val="BulletList"/>
        <w:numPr>
          <w:ilvl w:val="0"/>
          <w:numId w:val="26"/>
        </w:numPr>
        <w:rPr>
          <w:rFonts w:cstheme="minorHAnsi"/>
          <w:color w:val="auto"/>
          <w:shd w:val="clear" w:color="auto" w:fill="FFFFFF"/>
        </w:rPr>
      </w:pPr>
      <w:r w:rsidRPr="000E4514">
        <w:rPr>
          <w:rFonts w:cstheme="minorHAnsi"/>
          <w:color w:val="auto"/>
        </w:rPr>
        <w:t xml:space="preserve">3. </w:t>
      </w:r>
      <w:r w:rsidRPr="000E4514">
        <w:rPr>
          <w:rFonts w:cstheme="minorHAnsi"/>
          <w:color w:val="auto"/>
          <w:shd w:val="clear" w:color="auto" w:fill="FFFFFF"/>
        </w:rPr>
        <w:t xml:space="preserve">Gage BF, Waterman AD, Shannon W, </w:t>
      </w:r>
      <w:proofErr w:type="spellStart"/>
      <w:r w:rsidRPr="000E4514">
        <w:rPr>
          <w:rFonts w:cstheme="minorHAnsi"/>
          <w:color w:val="auto"/>
          <w:shd w:val="clear" w:color="auto" w:fill="FFFFFF"/>
        </w:rPr>
        <w:t>Boechler</w:t>
      </w:r>
      <w:proofErr w:type="spellEnd"/>
      <w:r w:rsidRPr="000E4514">
        <w:rPr>
          <w:rFonts w:cstheme="minorHAnsi"/>
          <w:color w:val="auto"/>
          <w:shd w:val="clear" w:color="auto" w:fill="FFFFFF"/>
        </w:rPr>
        <w:t xml:space="preserve"> M, Rich MW, Radford MJ. Validation of clinical classification schemes for predicting stroke: results from the National Registry of Atrial Fibrillation. </w:t>
      </w:r>
      <w:r w:rsidRPr="000E4514">
        <w:rPr>
          <w:rFonts w:cstheme="minorHAnsi"/>
          <w:i/>
          <w:iCs/>
          <w:color w:val="auto"/>
          <w:shd w:val="clear" w:color="auto" w:fill="FFFFFF"/>
        </w:rPr>
        <w:t>JAMA</w:t>
      </w:r>
      <w:r w:rsidRPr="000E4514">
        <w:rPr>
          <w:rFonts w:cstheme="minorHAnsi"/>
          <w:color w:val="auto"/>
          <w:shd w:val="clear" w:color="auto" w:fill="FFFFFF"/>
        </w:rPr>
        <w:t>. 2001;285(22):2864‐2870. doi:10.1001/jama.285.22.2864</w:t>
      </w:r>
    </w:p>
    <w:p w14:paraId="5A3E6AF4" w14:textId="77777777" w:rsidR="000E4514" w:rsidRPr="000E4514" w:rsidRDefault="000E4514" w:rsidP="000E4514">
      <w:pPr>
        <w:pStyle w:val="BulletList"/>
        <w:numPr>
          <w:ilvl w:val="0"/>
          <w:numId w:val="26"/>
        </w:numPr>
        <w:rPr>
          <w:rFonts w:cstheme="minorHAnsi"/>
          <w:color w:val="auto"/>
        </w:rPr>
      </w:pPr>
      <w:r w:rsidRPr="000E4514">
        <w:rPr>
          <w:rFonts w:cstheme="minorHAnsi"/>
          <w:color w:val="auto"/>
        </w:rPr>
        <w:t xml:space="preserve">4. </w:t>
      </w:r>
      <w:r w:rsidRPr="000E4514">
        <w:rPr>
          <w:rFonts w:cstheme="minorHAnsi"/>
          <w:color w:val="auto"/>
          <w:shd w:val="clear" w:color="auto" w:fill="FFFFFF"/>
        </w:rPr>
        <w:t xml:space="preserve">Lip GY, </w:t>
      </w:r>
      <w:proofErr w:type="spellStart"/>
      <w:r w:rsidRPr="000E4514">
        <w:rPr>
          <w:rFonts w:cstheme="minorHAnsi"/>
          <w:color w:val="auto"/>
          <w:shd w:val="clear" w:color="auto" w:fill="FFFFFF"/>
        </w:rPr>
        <w:t>Nieuwlaat</w:t>
      </w:r>
      <w:proofErr w:type="spellEnd"/>
      <w:r w:rsidRPr="000E4514">
        <w:rPr>
          <w:rFonts w:cstheme="minorHAnsi"/>
          <w:color w:val="auto"/>
          <w:shd w:val="clear" w:color="auto" w:fill="FFFFFF"/>
        </w:rPr>
        <w:t xml:space="preserve"> R, Pisters R, Lane DA, </w:t>
      </w:r>
      <w:proofErr w:type="spellStart"/>
      <w:r w:rsidRPr="000E4514">
        <w:rPr>
          <w:rFonts w:cstheme="minorHAnsi"/>
          <w:color w:val="auto"/>
          <w:shd w:val="clear" w:color="auto" w:fill="FFFFFF"/>
        </w:rPr>
        <w:t>Crijns</w:t>
      </w:r>
      <w:proofErr w:type="spellEnd"/>
      <w:r w:rsidRPr="000E4514">
        <w:rPr>
          <w:rFonts w:cstheme="minorHAnsi"/>
          <w:color w:val="auto"/>
          <w:shd w:val="clear" w:color="auto" w:fill="FFFFFF"/>
        </w:rPr>
        <w:t xml:space="preserve"> HJ. Refining clinical risk stratification for predicting stroke and thromboembolism in atrial fibrillation using a novel risk factor-based approach: the euro heart survey on atrial fibrillation. </w:t>
      </w:r>
      <w:r w:rsidRPr="000E4514">
        <w:rPr>
          <w:rFonts w:cstheme="minorHAnsi"/>
          <w:i/>
          <w:iCs/>
          <w:color w:val="auto"/>
          <w:shd w:val="clear" w:color="auto" w:fill="FFFFFF"/>
        </w:rPr>
        <w:t>Chest</w:t>
      </w:r>
      <w:r w:rsidRPr="000E4514">
        <w:rPr>
          <w:rFonts w:cstheme="minorHAnsi"/>
          <w:color w:val="auto"/>
          <w:shd w:val="clear" w:color="auto" w:fill="FFFFFF"/>
        </w:rPr>
        <w:t>. 2010;137(2):263‐272. doi:10.1378/chest.09-1584</w:t>
      </w:r>
    </w:p>
    <w:p w14:paraId="279A0223" w14:textId="77777777" w:rsidR="000E4514" w:rsidRPr="000E4514" w:rsidRDefault="000E4514" w:rsidP="000E4514">
      <w:pPr>
        <w:pStyle w:val="Description"/>
        <w:numPr>
          <w:ilvl w:val="0"/>
          <w:numId w:val="26"/>
        </w:numPr>
        <w:rPr>
          <w:rFonts w:cstheme="minorHAnsi"/>
          <w:color w:val="auto"/>
          <w:sz w:val="21"/>
          <w:szCs w:val="21"/>
        </w:rPr>
      </w:pPr>
      <w:r w:rsidRPr="000E4514">
        <w:rPr>
          <w:rFonts w:cstheme="minorHAnsi"/>
          <w:color w:val="auto"/>
          <w:sz w:val="21"/>
          <w:szCs w:val="21"/>
        </w:rPr>
        <w:t>Walker AM, Patrick AR, Lauer MS, Hornbrook MC, Marin MG, Platt R, Roger VL, Stang P, Schneeweiss S. A tool for assessing the feasibility of comparative effectiveness research. Comparative Effectiveness</w:t>
      </w:r>
    </w:p>
    <w:p w14:paraId="5A50B6FB" w14:textId="77777777" w:rsidR="000E4514" w:rsidRPr="000E4514" w:rsidRDefault="000E4514" w:rsidP="000E4514">
      <w:pPr>
        <w:pStyle w:val="Description"/>
        <w:numPr>
          <w:ilvl w:val="0"/>
          <w:numId w:val="26"/>
        </w:numPr>
        <w:rPr>
          <w:rFonts w:cstheme="minorHAnsi"/>
          <w:color w:val="auto"/>
          <w:sz w:val="21"/>
          <w:szCs w:val="21"/>
        </w:rPr>
      </w:pPr>
      <w:r w:rsidRPr="000E4514">
        <w:rPr>
          <w:rFonts w:cstheme="minorHAnsi"/>
          <w:color w:val="auto"/>
          <w:sz w:val="21"/>
          <w:szCs w:val="21"/>
        </w:rPr>
        <w:t xml:space="preserve">Rosenbaum PR, Rubin DB. Constructing a control group using multivariate matched sampling methods that incorporate the propensity score. </w:t>
      </w:r>
      <w:r w:rsidRPr="000E4514">
        <w:rPr>
          <w:rFonts w:cstheme="minorHAnsi"/>
          <w:i/>
          <w:iCs/>
          <w:color w:val="auto"/>
          <w:sz w:val="21"/>
          <w:szCs w:val="21"/>
        </w:rPr>
        <w:t>The American Statistician</w:t>
      </w:r>
      <w:r w:rsidRPr="000E4514">
        <w:rPr>
          <w:rFonts w:cstheme="minorHAnsi"/>
          <w:color w:val="auto"/>
          <w:sz w:val="21"/>
          <w:szCs w:val="21"/>
        </w:rPr>
        <w:t>. 1985; 39(1):33-38. doi:10.1080/00031305</w:t>
      </w:r>
    </w:p>
    <w:p w14:paraId="148F2481" w14:textId="08E3F36F" w:rsidR="003A7F0D" w:rsidRPr="000E4514" w:rsidRDefault="000E4514" w:rsidP="000E4514">
      <w:pPr>
        <w:pStyle w:val="Description"/>
        <w:numPr>
          <w:ilvl w:val="0"/>
          <w:numId w:val="26"/>
        </w:numPr>
        <w:rPr>
          <w:rFonts w:cstheme="minorHAnsi"/>
          <w:color w:val="auto"/>
          <w:sz w:val="21"/>
          <w:szCs w:val="21"/>
        </w:rPr>
      </w:pPr>
      <w:r w:rsidRPr="000E4514">
        <w:rPr>
          <w:rFonts w:cstheme="minorHAnsi"/>
          <w:color w:val="auto"/>
          <w:sz w:val="21"/>
          <w:szCs w:val="21"/>
        </w:rPr>
        <w:t xml:space="preserve">Voss AE, Boyce RD, Ryan PB, van der Lei J, Rijbbeek PR, Schuemie MJ. Accuracy of an automated knowledge base for identifying drug adverse reactions. </w:t>
      </w:r>
      <w:r w:rsidRPr="000E4514">
        <w:rPr>
          <w:rFonts w:cstheme="minorHAnsi"/>
          <w:i/>
          <w:iCs/>
          <w:color w:val="auto"/>
          <w:sz w:val="21"/>
          <w:szCs w:val="21"/>
        </w:rPr>
        <w:t>J Biomed Inform</w:t>
      </w:r>
      <w:r w:rsidRPr="000E4514">
        <w:rPr>
          <w:rFonts w:cstheme="minorHAnsi"/>
          <w:color w:val="auto"/>
          <w:sz w:val="21"/>
          <w:szCs w:val="21"/>
        </w:rPr>
        <w:t>. 2017; 66: 72-81.</w:t>
      </w:r>
    </w:p>
    <w:p w14:paraId="31EA5301" w14:textId="77777777" w:rsidR="00141AE4" w:rsidRPr="00B71F88" w:rsidRDefault="00A631E8" w:rsidP="00020080">
      <w:pPr>
        <w:pStyle w:val="Heading1"/>
        <w:rPr>
          <w:color w:val="262626" w:themeColor="text2" w:themeTint="D9"/>
        </w:rPr>
      </w:pPr>
      <w:bookmarkStart w:id="78" w:name="_Toc11926011"/>
      <w:r w:rsidRPr="00B71F88">
        <w:rPr>
          <w:color w:val="262626" w:themeColor="text2" w:themeTint="D9"/>
        </w:rPr>
        <w:t>Appendices</w:t>
      </w:r>
      <w:bookmarkEnd w:id="78"/>
    </w:p>
    <w:p w14:paraId="46ADBB64" w14:textId="4C8CD7A1" w:rsidR="0048071B" w:rsidRPr="001347EF" w:rsidRDefault="00923FA5" w:rsidP="00186193">
      <w:pPr>
        <w:pStyle w:val="BulletList"/>
        <w:numPr>
          <w:ilvl w:val="0"/>
          <w:numId w:val="5"/>
        </w:numPr>
        <w:ind w:left="1296"/>
        <w:rPr>
          <w:color w:val="262626" w:themeColor="text2" w:themeTint="D9"/>
        </w:rPr>
      </w:pPr>
      <w:r w:rsidRPr="001347EF">
        <w:rPr>
          <w:color w:val="262626" w:themeColor="text2" w:themeTint="D9"/>
        </w:rPr>
        <w:t>Appendix I</w:t>
      </w:r>
      <w:r w:rsidR="00D90B39" w:rsidRPr="001347EF">
        <w:rPr>
          <w:color w:val="262626" w:themeColor="text2" w:themeTint="D9"/>
        </w:rPr>
        <w:t>: Please see attached Excel File</w:t>
      </w:r>
      <w:r w:rsidR="00B20491" w:rsidRPr="001347EF">
        <w:rPr>
          <w:color w:val="262626" w:themeColor="text2" w:themeTint="D9"/>
        </w:rPr>
        <w:t xml:space="preserve"> “Appendix I </w:t>
      </w:r>
      <w:r w:rsidR="001347EF">
        <w:rPr>
          <w:color w:val="262626" w:themeColor="text2" w:themeTint="D9"/>
        </w:rPr>
        <w:t>– Negative Control Outcomes.xlsx</w:t>
      </w:r>
      <w:r w:rsidR="00B20491" w:rsidRPr="001347EF">
        <w:rPr>
          <w:color w:val="262626" w:themeColor="text2" w:themeTint="D9"/>
        </w:rPr>
        <w:t>”</w:t>
      </w:r>
      <w:r w:rsidR="0048071B" w:rsidRPr="001347EF">
        <w:rPr>
          <w:color w:val="262626" w:themeColor="text2" w:themeTint="D9"/>
        </w:rPr>
        <w:t>.</w:t>
      </w:r>
    </w:p>
    <w:p w14:paraId="304884B2" w14:textId="3FD6C606" w:rsidR="00923FA5" w:rsidRPr="00B71F88" w:rsidRDefault="00923FA5" w:rsidP="00020080">
      <w:pPr>
        <w:pStyle w:val="Heading1"/>
        <w:rPr>
          <w:color w:val="262626" w:themeColor="text2" w:themeTint="D9"/>
        </w:rPr>
      </w:pPr>
      <w:bookmarkStart w:id="79" w:name="_Toc530402328"/>
      <w:bookmarkStart w:id="80" w:name="_Toc11926012"/>
      <w:r w:rsidRPr="00B71F88">
        <w:rPr>
          <w:color w:val="262626" w:themeColor="text2" w:themeTint="D9"/>
        </w:rPr>
        <w:t>Major Amendments</w:t>
      </w:r>
      <w:bookmarkEnd w:id="79"/>
      <w:bookmarkEnd w:id="80"/>
    </w:p>
    <w:tbl>
      <w:tblPr>
        <w:tblW w:w="4500" w:type="pct"/>
        <w:tblInd w:w="864" w:type="dxa"/>
        <w:tblBorders>
          <w:insideH w:val="dotted" w:sz="4" w:space="0" w:color="595959" w:themeColor="background2"/>
        </w:tblBorders>
        <w:tblLook w:val="04A0" w:firstRow="1" w:lastRow="0" w:firstColumn="1" w:lastColumn="0" w:noHBand="0" w:noVBand="1"/>
      </w:tblPr>
      <w:tblGrid>
        <w:gridCol w:w="488"/>
        <w:gridCol w:w="1078"/>
        <w:gridCol w:w="2551"/>
        <w:gridCol w:w="2308"/>
        <w:gridCol w:w="2388"/>
      </w:tblGrid>
      <w:tr w:rsidR="004845C5" w:rsidRPr="00B71F88" w14:paraId="55308939" w14:textId="77777777" w:rsidTr="004845C5">
        <w:trPr>
          <w:trHeight w:val="20"/>
        </w:trPr>
        <w:tc>
          <w:tcPr>
            <w:tcW w:w="488" w:type="dxa"/>
            <w:tcBorders>
              <w:top w:val="nil"/>
              <w:bottom w:val="single" w:sz="4" w:space="0" w:color="595959" w:themeColor="background2"/>
            </w:tcBorders>
            <w:shd w:val="clear" w:color="auto" w:fill="auto"/>
            <w:tcMar>
              <w:top w:w="72" w:type="dxa"/>
              <w:left w:w="0" w:type="dxa"/>
              <w:bottom w:w="72" w:type="dxa"/>
              <w:right w:w="0" w:type="dxa"/>
            </w:tcMar>
            <w:vAlign w:val="bottom"/>
          </w:tcPr>
          <w:p w14:paraId="69177375" w14:textId="77777777" w:rsidR="00923FA5" w:rsidRPr="00B71F88" w:rsidRDefault="00923FA5" w:rsidP="004845C5">
            <w:pPr>
              <w:pStyle w:val="Tableheading"/>
              <w:rPr>
                <w:color w:val="262626" w:themeColor="text2" w:themeTint="D9"/>
              </w:rPr>
            </w:pPr>
            <w:r w:rsidRPr="00B71F88">
              <w:rPr>
                <w:color w:val="262626" w:themeColor="text2" w:themeTint="D9"/>
              </w:rPr>
              <w:t>#</w:t>
            </w:r>
          </w:p>
        </w:tc>
        <w:tc>
          <w:tcPr>
            <w:tcW w:w="1078" w:type="dxa"/>
            <w:tcBorders>
              <w:top w:val="nil"/>
              <w:bottom w:val="single" w:sz="4" w:space="0" w:color="595959" w:themeColor="background2"/>
            </w:tcBorders>
            <w:shd w:val="clear" w:color="auto" w:fill="auto"/>
            <w:tcMar>
              <w:top w:w="72" w:type="dxa"/>
              <w:left w:w="0" w:type="dxa"/>
              <w:bottom w:w="72" w:type="dxa"/>
              <w:right w:w="0" w:type="dxa"/>
            </w:tcMar>
            <w:vAlign w:val="bottom"/>
          </w:tcPr>
          <w:p w14:paraId="43B544B1" w14:textId="77777777" w:rsidR="00923FA5" w:rsidRPr="00B71F88" w:rsidRDefault="00923FA5" w:rsidP="004845C5">
            <w:pPr>
              <w:pStyle w:val="Tableheading"/>
              <w:jc w:val="center"/>
              <w:rPr>
                <w:color w:val="262626" w:themeColor="text2" w:themeTint="D9"/>
              </w:rPr>
            </w:pPr>
            <w:r w:rsidRPr="00B71F88">
              <w:rPr>
                <w:color w:val="262626" w:themeColor="text2" w:themeTint="D9"/>
              </w:rPr>
              <w:t>Date</w:t>
            </w:r>
          </w:p>
        </w:tc>
        <w:tc>
          <w:tcPr>
            <w:tcW w:w="2551" w:type="dxa"/>
            <w:tcBorders>
              <w:top w:val="nil"/>
              <w:bottom w:val="single" w:sz="4" w:space="0" w:color="595959" w:themeColor="background2"/>
            </w:tcBorders>
            <w:shd w:val="clear" w:color="auto" w:fill="auto"/>
            <w:tcMar>
              <w:top w:w="72" w:type="dxa"/>
              <w:left w:w="0" w:type="dxa"/>
              <w:bottom w:w="72" w:type="dxa"/>
              <w:right w:w="0" w:type="dxa"/>
            </w:tcMar>
            <w:vAlign w:val="bottom"/>
          </w:tcPr>
          <w:p w14:paraId="1C191770" w14:textId="77777777" w:rsidR="00923FA5" w:rsidRPr="00B71F88" w:rsidRDefault="00923FA5" w:rsidP="004845C5">
            <w:pPr>
              <w:pStyle w:val="Tableheading"/>
              <w:jc w:val="center"/>
              <w:rPr>
                <w:color w:val="262626" w:themeColor="text2" w:themeTint="D9"/>
              </w:rPr>
            </w:pPr>
            <w:r w:rsidRPr="00B71F88">
              <w:rPr>
                <w:color w:val="262626" w:themeColor="text2" w:themeTint="D9"/>
              </w:rPr>
              <w:t>Section of study protocol</w:t>
            </w:r>
          </w:p>
        </w:tc>
        <w:tc>
          <w:tcPr>
            <w:tcW w:w="2308" w:type="dxa"/>
            <w:tcBorders>
              <w:top w:val="nil"/>
              <w:bottom w:val="single" w:sz="4" w:space="0" w:color="595959" w:themeColor="background2"/>
            </w:tcBorders>
            <w:shd w:val="clear" w:color="auto" w:fill="auto"/>
            <w:tcMar>
              <w:top w:w="72" w:type="dxa"/>
              <w:left w:w="0" w:type="dxa"/>
              <w:bottom w:w="72" w:type="dxa"/>
              <w:right w:w="0" w:type="dxa"/>
            </w:tcMar>
            <w:vAlign w:val="bottom"/>
          </w:tcPr>
          <w:p w14:paraId="09A4F510" w14:textId="77777777" w:rsidR="00923FA5" w:rsidRPr="00B71F88" w:rsidRDefault="00923FA5" w:rsidP="004845C5">
            <w:pPr>
              <w:pStyle w:val="Tableheading"/>
              <w:jc w:val="center"/>
              <w:rPr>
                <w:color w:val="262626" w:themeColor="text2" w:themeTint="D9"/>
              </w:rPr>
            </w:pPr>
            <w:r w:rsidRPr="00B71F88">
              <w:rPr>
                <w:color w:val="262626" w:themeColor="text2" w:themeTint="D9"/>
              </w:rPr>
              <w:t>Amendment or update</w:t>
            </w:r>
          </w:p>
        </w:tc>
        <w:tc>
          <w:tcPr>
            <w:tcW w:w="2388" w:type="dxa"/>
            <w:tcBorders>
              <w:top w:val="nil"/>
              <w:bottom w:val="single" w:sz="4" w:space="0" w:color="595959" w:themeColor="background2"/>
            </w:tcBorders>
            <w:shd w:val="clear" w:color="auto" w:fill="auto"/>
            <w:tcMar>
              <w:top w:w="72" w:type="dxa"/>
              <w:left w:w="0" w:type="dxa"/>
              <w:bottom w:w="72" w:type="dxa"/>
              <w:right w:w="0" w:type="dxa"/>
            </w:tcMar>
            <w:vAlign w:val="bottom"/>
          </w:tcPr>
          <w:p w14:paraId="185A2455" w14:textId="77777777" w:rsidR="00923FA5" w:rsidRPr="00B71F88" w:rsidRDefault="00923FA5" w:rsidP="004845C5">
            <w:pPr>
              <w:pStyle w:val="Tableheading"/>
              <w:jc w:val="center"/>
              <w:rPr>
                <w:color w:val="262626" w:themeColor="text2" w:themeTint="D9"/>
              </w:rPr>
            </w:pPr>
            <w:r w:rsidRPr="00B71F88">
              <w:rPr>
                <w:color w:val="262626" w:themeColor="text2" w:themeTint="D9"/>
              </w:rPr>
              <w:t>Reason</w:t>
            </w:r>
          </w:p>
        </w:tc>
      </w:tr>
      <w:tr w:rsidR="004845C5" w:rsidRPr="00B71F88" w14:paraId="70A5AF2B" w14:textId="77777777" w:rsidTr="004845C5">
        <w:trPr>
          <w:trHeight w:val="22"/>
        </w:trPr>
        <w:tc>
          <w:tcPr>
            <w:tcW w:w="488" w:type="dxa"/>
            <w:tcBorders>
              <w:top w:val="single" w:sz="4" w:space="0" w:color="595959" w:themeColor="background2"/>
              <w:bottom w:val="dotted" w:sz="4" w:space="0" w:color="595959" w:themeColor="background2"/>
            </w:tcBorders>
            <w:shd w:val="clear" w:color="auto" w:fill="auto"/>
            <w:tcMar>
              <w:top w:w="72" w:type="dxa"/>
              <w:left w:w="0" w:type="dxa"/>
              <w:bottom w:w="72" w:type="dxa"/>
              <w:right w:w="0" w:type="dxa"/>
            </w:tcMar>
          </w:tcPr>
          <w:p w14:paraId="420D4053" w14:textId="77777777" w:rsidR="00923FA5" w:rsidRPr="00B71F88" w:rsidRDefault="00923FA5" w:rsidP="004845C5">
            <w:pPr>
              <w:pStyle w:val="TableBody"/>
              <w:rPr>
                <w:color w:val="262626" w:themeColor="text2" w:themeTint="D9"/>
              </w:rPr>
            </w:pPr>
            <w:r w:rsidRPr="00B71F88">
              <w:rPr>
                <w:color w:val="262626" w:themeColor="text2" w:themeTint="D9"/>
              </w:rPr>
              <w:t>1</w:t>
            </w:r>
          </w:p>
        </w:tc>
        <w:tc>
          <w:tcPr>
            <w:tcW w:w="1078" w:type="dxa"/>
            <w:tcBorders>
              <w:top w:val="single" w:sz="4" w:space="0" w:color="595959" w:themeColor="background2"/>
              <w:bottom w:val="dotted" w:sz="4" w:space="0" w:color="595959" w:themeColor="background2"/>
            </w:tcBorders>
            <w:shd w:val="clear" w:color="auto" w:fill="auto"/>
            <w:tcMar>
              <w:top w:w="72" w:type="dxa"/>
              <w:left w:w="0" w:type="dxa"/>
              <w:bottom w:w="72" w:type="dxa"/>
              <w:right w:w="0" w:type="dxa"/>
            </w:tcMar>
          </w:tcPr>
          <w:p w14:paraId="11698A38" w14:textId="77777777" w:rsidR="00923FA5" w:rsidRPr="00B71F88" w:rsidRDefault="00923FA5" w:rsidP="004845C5">
            <w:pPr>
              <w:pStyle w:val="TableBody"/>
              <w:rPr>
                <w:color w:val="262626" w:themeColor="text2" w:themeTint="D9"/>
                <w:sz w:val="22"/>
              </w:rPr>
            </w:pPr>
          </w:p>
        </w:tc>
        <w:tc>
          <w:tcPr>
            <w:tcW w:w="2551" w:type="dxa"/>
            <w:tcBorders>
              <w:top w:val="single" w:sz="4" w:space="0" w:color="595959" w:themeColor="background2"/>
              <w:bottom w:val="dotted" w:sz="4" w:space="0" w:color="595959" w:themeColor="background2"/>
            </w:tcBorders>
            <w:shd w:val="clear" w:color="auto" w:fill="auto"/>
            <w:tcMar>
              <w:top w:w="72" w:type="dxa"/>
              <w:left w:w="0" w:type="dxa"/>
              <w:bottom w:w="72" w:type="dxa"/>
              <w:right w:w="0" w:type="dxa"/>
            </w:tcMar>
          </w:tcPr>
          <w:p w14:paraId="18E8468F" w14:textId="77777777" w:rsidR="00923FA5" w:rsidRPr="00B71F88" w:rsidRDefault="00923FA5" w:rsidP="004845C5">
            <w:pPr>
              <w:pStyle w:val="TableBody"/>
              <w:rPr>
                <w:color w:val="262626" w:themeColor="text2" w:themeTint="D9"/>
                <w:sz w:val="22"/>
              </w:rPr>
            </w:pPr>
          </w:p>
        </w:tc>
        <w:tc>
          <w:tcPr>
            <w:tcW w:w="2308" w:type="dxa"/>
            <w:tcBorders>
              <w:top w:val="single" w:sz="4" w:space="0" w:color="595959" w:themeColor="background2"/>
              <w:bottom w:val="dotted" w:sz="4" w:space="0" w:color="595959" w:themeColor="background2"/>
            </w:tcBorders>
            <w:shd w:val="clear" w:color="auto" w:fill="auto"/>
            <w:tcMar>
              <w:top w:w="72" w:type="dxa"/>
              <w:left w:w="0" w:type="dxa"/>
              <w:bottom w:w="72" w:type="dxa"/>
              <w:right w:w="0" w:type="dxa"/>
            </w:tcMar>
          </w:tcPr>
          <w:p w14:paraId="21E7A8FA" w14:textId="77777777" w:rsidR="00923FA5" w:rsidRPr="00B71F88" w:rsidRDefault="00923FA5" w:rsidP="004845C5">
            <w:pPr>
              <w:pStyle w:val="TableBody"/>
              <w:rPr>
                <w:color w:val="262626" w:themeColor="text2" w:themeTint="D9"/>
                <w:sz w:val="22"/>
              </w:rPr>
            </w:pPr>
          </w:p>
        </w:tc>
        <w:tc>
          <w:tcPr>
            <w:tcW w:w="2388" w:type="dxa"/>
            <w:tcBorders>
              <w:top w:val="single" w:sz="4" w:space="0" w:color="595959" w:themeColor="background2"/>
              <w:bottom w:val="dotted" w:sz="4" w:space="0" w:color="595959" w:themeColor="background2"/>
            </w:tcBorders>
            <w:shd w:val="clear" w:color="auto" w:fill="auto"/>
            <w:tcMar>
              <w:top w:w="72" w:type="dxa"/>
              <w:left w:w="0" w:type="dxa"/>
              <w:bottom w:w="72" w:type="dxa"/>
              <w:right w:w="0" w:type="dxa"/>
            </w:tcMar>
          </w:tcPr>
          <w:p w14:paraId="4F4A4E2B" w14:textId="77777777" w:rsidR="00923FA5" w:rsidRPr="00B71F88" w:rsidRDefault="00923FA5" w:rsidP="004845C5">
            <w:pPr>
              <w:pStyle w:val="TableBody"/>
              <w:rPr>
                <w:color w:val="262626" w:themeColor="text2" w:themeTint="D9"/>
                <w:sz w:val="22"/>
              </w:rPr>
            </w:pPr>
          </w:p>
        </w:tc>
      </w:tr>
      <w:tr w:rsidR="004845C5" w:rsidRPr="00B71F88" w14:paraId="2BF3E068" w14:textId="77777777" w:rsidTr="004845C5">
        <w:trPr>
          <w:trHeight w:val="22"/>
        </w:trPr>
        <w:tc>
          <w:tcPr>
            <w:tcW w:w="488" w:type="dxa"/>
            <w:tcBorders>
              <w:top w:val="dotted" w:sz="4" w:space="0" w:color="595959" w:themeColor="background2"/>
              <w:bottom w:val="dotted" w:sz="4" w:space="0" w:color="595959" w:themeColor="background2"/>
            </w:tcBorders>
            <w:shd w:val="clear" w:color="auto" w:fill="auto"/>
            <w:tcMar>
              <w:top w:w="72" w:type="dxa"/>
              <w:left w:w="0" w:type="dxa"/>
              <w:bottom w:w="72" w:type="dxa"/>
              <w:right w:w="0" w:type="dxa"/>
            </w:tcMar>
          </w:tcPr>
          <w:p w14:paraId="1F3E05E0" w14:textId="77777777" w:rsidR="004845C5" w:rsidRPr="00B71F88" w:rsidRDefault="004845C5" w:rsidP="004845C5">
            <w:pPr>
              <w:pStyle w:val="TableBody"/>
              <w:rPr>
                <w:color w:val="262626" w:themeColor="text2" w:themeTint="D9"/>
              </w:rPr>
            </w:pPr>
            <w:r w:rsidRPr="00B71F88">
              <w:rPr>
                <w:color w:val="262626" w:themeColor="text2" w:themeTint="D9"/>
              </w:rPr>
              <w:t>2</w:t>
            </w:r>
          </w:p>
        </w:tc>
        <w:tc>
          <w:tcPr>
            <w:tcW w:w="1078" w:type="dxa"/>
            <w:tcBorders>
              <w:top w:val="dotted" w:sz="4" w:space="0" w:color="595959" w:themeColor="background2"/>
              <w:bottom w:val="dotted" w:sz="4" w:space="0" w:color="595959" w:themeColor="background2"/>
            </w:tcBorders>
            <w:shd w:val="clear" w:color="auto" w:fill="auto"/>
            <w:tcMar>
              <w:top w:w="72" w:type="dxa"/>
              <w:left w:w="0" w:type="dxa"/>
              <w:bottom w:w="72" w:type="dxa"/>
              <w:right w:w="0" w:type="dxa"/>
            </w:tcMar>
          </w:tcPr>
          <w:p w14:paraId="29742297" w14:textId="77777777" w:rsidR="004845C5" w:rsidRPr="00B71F88" w:rsidRDefault="004845C5" w:rsidP="004845C5">
            <w:pPr>
              <w:pStyle w:val="TableBody"/>
              <w:rPr>
                <w:color w:val="262626" w:themeColor="text2" w:themeTint="D9"/>
                <w:sz w:val="22"/>
              </w:rPr>
            </w:pPr>
          </w:p>
        </w:tc>
        <w:tc>
          <w:tcPr>
            <w:tcW w:w="2551" w:type="dxa"/>
            <w:tcBorders>
              <w:top w:val="dotted" w:sz="4" w:space="0" w:color="595959" w:themeColor="background2"/>
              <w:bottom w:val="dotted" w:sz="4" w:space="0" w:color="595959" w:themeColor="background2"/>
            </w:tcBorders>
            <w:shd w:val="clear" w:color="auto" w:fill="auto"/>
            <w:tcMar>
              <w:top w:w="72" w:type="dxa"/>
              <w:left w:w="0" w:type="dxa"/>
              <w:bottom w:w="72" w:type="dxa"/>
              <w:right w:w="0" w:type="dxa"/>
            </w:tcMar>
          </w:tcPr>
          <w:p w14:paraId="675FC7E1" w14:textId="77777777" w:rsidR="004845C5" w:rsidRPr="00B71F88" w:rsidRDefault="004845C5" w:rsidP="004845C5">
            <w:pPr>
              <w:pStyle w:val="TableBody"/>
              <w:rPr>
                <w:color w:val="262626" w:themeColor="text2" w:themeTint="D9"/>
                <w:sz w:val="22"/>
              </w:rPr>
            </w:pPr>
          </w:p>
        </w:tc>
        <w:tc>
          <w:tcPr>
            <w:tcW w:w="2308" w:type="dxa"/>
            <w:tcBorders>
              <w:top w:val="dotted" w:sz="4" w:space="0" w:color="595959" w:themeColor="background2"/>
              <w:bottom w:val="dotted" w:sz="4" w:space="0" w:color="595959" w:themeColor="background2"/>
            </w:tcBorders>
            <w:shd w:val="clear" w:color="auto" w:fill="auto"/>
            <w:tcMar>
              <w:top w:w="72" w:type="dxa"/>
              <w:left w:w="0" w:type="dxa"/>
              <w:bottom w:w="72" w:type="dxa"/>
              <w:right w:w="0" w:type="dxa"/>
            </w:tcMar>
          </w:tcPr>
          <w:p w14:paraId="6083F873" w14:textId="77777777" w:rsidR="004845C5" w:rsidRPr="00B71F88" w:rsidRDefault="004845C5" w:rsidP="004845C5">
            <w:pPr>
              <w:pStyle w:val="TableBody"/>
              <w:rPr>
                <w:color w:val="262626" w:themeColor="text2" w:themeTint="D9"/>
                <w:sz w:val="22"/>
              </w:rPr>
            </w:pPr>
          </w:p>
        </w:tc>
        <w:tc>
          <w:tcPr>
            <w:tcW w:w="2388" w:type="dxa"/>
            <w:tcBorders>
              <w:top w:val="dotted" w:sz="4" w:space="0" w:color="595959" w:themeColor="background2"/>
              <w:bottom w:val="dotted" w:sz="4" w:space="0" w:color="595959" w:themeColor="background2"/>
            </w:tcBorders>
            <w:shd w:val="clear" w:color="auto" w:fill="auto"/>
            <w:tcMar>
              <w:top w:w="72" w:type="dxa"/>
              <w:left w:w="0" w:type="dxa"/>
              <w:bottom w:w="72" w:type="dxa"/>
              <w:right w:w="0" w:type="dxa"/>
            </w:tcMar>
          </w:tcPr>
          <w:p w14:paraId="41DF3B54" w14:textId="77777777" w:rsidR="004845C5" w:rsidRPr="00B71F88" w:rsidRDefault="004845C5" w:rsidP="004845C5">
            <w:pPr>
              <w:pStyle w:val="TableBody"/>
              <w:rPr>
                <w:color w:val="262626" w:themeColor="text2" w:themeTint="D9"/>
                <w:sz w:val="22"/>
              </w:rPr>
            </w:pPr>
          </w:p>
        </w:tc>
      </w:tr>
      <w:tr w:rsidR="004845C5" w:rsidRPr="00B71F88" w14:paraId="65874A4B" w14:textId="77777777" w:rsidTr="004845C5">
        <w:trPr>
          <w:trHeight w:val="22"/>
        </w:trPr>
        <w:tc>
          <w:tcPr>
            <w:tcW w:w="488" w:type="dxa"/>
            <w:tcBorders>
              <w:top w:val="dotted" w:sz="4" w:space="0" w:color="595959" w:themeColor="background2"/>
              <w:bottom w:val="dotted" w:sz="4" w:space="0" w:color="595959" w:themeColor="background2"/>
            </w:tcBorders>
            <w:shd w:val="clear" w:color="auto" w:fill="auto"/>
            <w:tcMar>
              <w:top w:w="72" w:type="dxa"/>
              <w:left w:w="0" w:type="dxa"/>
              <w:bottom w:w="72" w:type="dxa"/>
              <w:right w:w="0" w:type="dxa"/>
            </w:tcMar>
          </w:tcPr>
          <w:p w14:paraId="45F4B5EB" w14:textId="77777777" w:rsidR="004845C5" w:rsidRPr="00B71F88" w:rsidRDefault="004845C5" w:rsidP="004845C5">
            <w:pPr>
              <w:pStyle w:val="TableBody"/>
              <w:rPr>
                <w:color w:val="262626" w:themeColor="text2" w:themeTint="D9"/>
              </w:rPr>
            </w:pPr>
            <w:r w:rsidRPr="00B71F88">
              <w:rPr>
                <w:color w:val="262626" w:themeColor="text2" w:themeTint="D9"/>
              </w:rPr>
              <w:t>3</w:t>
            </w:r>
          </w:p>
        </w:tc>
        <w:tc>
          <w:tcPr>
            <w:tcW w:w="1078" w:type="dxa"/>
            <w:tcBorders>
              <w:top w:val="dotted" w:sz="4" w:space="0" w:color="595959" w:themeColor="background2"/>
              <w:bottom w:val="dotted" w:sz="4" w:space="0" w:color="595959" w:themeColor="background2"/>
            </w:tcBorders>
            <w:shd w:val="clear" w:color="auto" w:fill="auto"/>
            <w:tcMar>
              <w:top w:w="72" w:type="dxa"/>
              <w:left w:w="0" w:type="dxa"/>
              <w:bottom w:w="72" w:type="dxa"/>
              <w:right w:w="0" w:type="dxa"/>
            </w:tcMar>
          </w:tcPr>
          <w:p w14:paraId="57F3E4CB" w14:textId="77777777" w:rsidR="004845C5" w:rsidRPr="00B71F88" w:rsidRDefault="004845C5" w:rsidP="004845C5">
            <w:pPr>
              <w:pStyle w:val="TableBody"/>
              <w:rPr>
                <w:color w:val="262626" w:themeColor="text2" w:themeTint="D9"/>
                <w:sz w:val="22"/>
              </w:rPr>
            </w:pPr>
          </w:p>
        </w:tc>
        <w:tc>
          <w:tcPr>
            <w:tcW w:w="2551" w:type="dxa"/>
            <w:tcBorders>
              <w:top w:val="dotted" w:sz="4" w:space="0" w:color="595959" w:themeColor="background2"/>
              <w:bottom w:val="dotted" w:sz="4" w:space="0" w:color="595959" w:themeColor="background2"/>
            </w:tcBorders>
            <w:shd w:val="clear" w:color="auto" w:fill="auto"/>
            <w:tcMar>
              <w:top w:w="72" w:type="dxa"/>
              <w:left w:w="0" w:type="dxa"/>
              <w:bottom w:w="72" w:type="dxa"/>
              <w:right w:w="0" w:type="dxa"/>
            </w:tcMar>
          </w:tcPr>
          <w:p w14:paraId="429D1337" w14:textId="77777777" w:rsidR="004845C5" w:rsidRPr="00B71F88" w:rsidRDefault="004845C5" w:rsidP="004845C5">
            <w:pPr>
              <w:pStyle w:val="TableBody"/>
              <w:rPr>
                <w:color w:val="262626" w:themeColor="text2" w:themeTint="D9"/>
                <w:sz w:val="22"/>
              </w:rPr>
            </w:pPr>
          </w:p>
        </w:tc>
        <w:tc>
          <w:tcPr>
            <w:tcW w:w="2308" w:type="dxa"/>
            <w:tcBorders>
              <w:top w:val="dotted" w:sz="4" w:space="0" w:color="595959" w:themeColor="background2"/>
              <w:bottom w:val="dotted" w:sz="4" w:space="0" w:color="595959" w:themeColor="background2"/>
            </w:tcBorders>
            <w:shd w:val="clear" w:color="auto" w:fill="auto"/>
            <w:tcMar>
              <w:top w:w="72" w:type="dxa"/>
              <w:left w:w="0" w:type="dxa"/>
              <w:bottom w:w="72" w:type="dxa"/>
              <w:right w:w="0" w:type="dxa"/>
            </w:tcMar>
          </w:tcPr>
          <w:p w14:paraId="1EF70C29" w14:textId="77777777" w:rsidR="004845C5" w:rsidRPr="00B71F88" w:rsidRDefault="004845C5" w:rsidP="004845C5">
            <w:pPr>
              <w:pStyle w:val="TableBody"/>
              <w:rPr>
                <w:color w:val="262626" w:themeColor="text2" w:themeTint="D9"/>
                <w:sz w:val="22"/>
              </w:rPr>
            </w:pPr>
          </w:p>
        </w:tc>
        <w:tc>
          <w:tcPr>
            <w:tcW w:w="2388" w:type="dxa"/>
            <w:tcBorders>
              <w:top w:val="dotted" w:sz="4" w:space="0" w:color="595959" w:themeColor="background2"/>
              <w:bottom w:val="dotted" w:sz="4" w:space="0" w:color="595959" w:themeColor="background2"/>
            </w:tcBorders>
            <w:shd w:val="clear" w:color="auto" w:fill="auto"/>
            <w:tcMar>
              <w:top w:w="72" w:type="dxa"/>
              <w:left w:w="0" w:type="dxa"/>
              <w:bottom w:w="72" w:type="dxa"/>
              <w:right w:w="0" w:type="dxa"/>
            </w:tcMar>
          </w:tcPr>
          <w:p w14:paraId="069A38F2" w14:textId="77777777" w:rsidR="004845C5" w:rsidRPr="00B71F88" w:rsidRDefault="004845C5" w:rsidP="004845C5">
            <w:pPr>
              <w:pStyle w:val="TableBody"/>
              <w:rPr>
                <w:color w:val="262626" w:themeColor="text2" w:themeTint="D9"/>
                <w:sz w:val="22"/>
              </w:rPr>
            </w:pPr>
          </w:p>
        </w:tc>
      </w:tr>
    </w:tbl>
    <w:p w14:paraId="074F455E" w14:textId="77777777" w:rsidR="00923FA5" w:rsidRPr="007E31AE" w:rsidRDefault="00923FA5" w:rsidP="00923FA5">
      <w:pPr>
        <w:pStyle w:val="Default"/>
        <w:spacing w:line="360" w:lineRule="auto"/>
        <w:rPr>
          <w:rFonts w:ascii="Arial" w:hAnsi="Arial" w:cs="Arial"/>
          <w:color w:val="262626" w:themeColor="text2" w:themeTint="D9"/>
        </w:rPr>
      </w:pPr>
    </w:p>
    <w:p w14:paraId="0724E618" w14:textId="77777777" w:rsidR="00923FA5" w:rsidRPr="007E31AE" w:rsidRDefault="00923FA5" w:rsidP="00923FA5">
      <w:pPr>
        <w:rPr>
          <w:color w:val="262626" w:themeColor="text2" w:themeTint="D9"/>
        </w:rPr>
      </w:pPr>
    </w:p>
    <w:sectPr w:rsidR="00923FA5" w:rsidRPr="007E31AE" w:rsidSect="00717912">
      <w:headerReference w:type="default" r:id="rId13"/>
      <w:footerReference w:type="default" r:id="rId14"/>
      <w:headerReference w:type="first" r:id="rId15"/>
      <w:footerReference w:type="first" r:id="rId16"/>
      <w:pgSz w:w="12240" w:h="15840" w:code="1"/>
      <w:pgMar w:top="1440" w:right="1440" w:bottom="1008" w:left="1008" w:header="720" w:footer="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CB8109" w14:textId="77777777" w:rsidR="00E511D9" w:rsidRDefault="00E511D9" w:rsidP="0054294D">
      <w:r>
        <w:separator/>
      </w:r>
    </w:p>
  </w:endnote>
  <w:endnote w:type="continuationSeparator" w:id="0">
    <w:p w14:paraId="33F99490" w14:textId="77777777" w:rsidR="00E511D9" w:rsidRDefault="00E511D9" w:rsidP="0054294D">
      <w:r>
        <w:continuationSeparator/>
      </w:r>
    </w:p>
  </w:endnote>
  <w:endnote w:type="continuationNotice" w:id="1">
    <w:p w14:paraId="111908B9" w14:textId="77777777" w:rsidR="00E511D9" w:rsidRDefault="00E511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ヒラギノ角ゴ ProN W3">
    <w:altName w:val="Yu Gothic"/>
    <w:panose1 w:val="00000000000000000000"/>
    <w:charset w:val="8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ヒラギノ角ゴ ProN W6">
    <w:altName w:val="Yu Gothic"/>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D773C" w14:textId="77777777" w:rsidR="00E511D9" w:rsidRDefault="00E511D9">
    <w:pPr>
      <w:pStyle w:val="Footer"/>
    </w:pPr>
    <w:r>
      <w:rPr>
        <w:noProof/>
      </w:rPr>
      <mc:AlternateContent>
        <mc:Choice Requires="wps">
          <w:drawing>
            <wp:anchor distT="0" distB="0" distL="114300" distR="114300" simplePos="0" relativeHeight="251658240" behindDoc="0" locked="0" layoutInCell="1" allowOverlap="1" wp14:anchorId="5943C0DD" wp14:editId="174AB7FA">
              <wp:simplePos x="0" y="0"/>
              <wp:positionH relativeFrom="page">
                <wp:posOffset>0</wp:posOffset>
              </wp:positionH>
              <wp:positionV relativeFrom="paragraph">
                <wp:posOffset>-655320</wp:posOffset>
              </wp:positionV>
              <wp:extent cx="7762875" cy="868680"/>
              <wp:effectExtent l="0" t="0" r="9525" b="7620"/>
              <wp:wrapNone/>
              <wp:docPr id="16" name="Rectangle 16"/>
              <wp:cNvGraphicFramePr/>
              <a:graphic xmlns:a="http://schemas.openxmlformats.org/drawingml/2006/main">
                <a:graphicData uri="http://schemas.microsoft.com/office/word/2010/wordprocessingShape">
                  <wps:wsp>
                    <wps:cNvSpPr/>
                    <wps:spPr>
                      <a:xfrm>
                        <a:off x="0" y="0"/>
                        <a:ext cx="7762875" cy="86868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BC56D8" w14:textId="77777777" w:rsidR="00E511D9" w:rsidRPr="0047450F" w:rsidRDefault="00E511D9" w:rsidP="002C2F31">
                          <w:pPr>
                            <w:pStyle w:val="TitlePage"/>
                            <w:ind w:left="576" w:right="576"/>
                            <w:rPr>
                              <w:rFonts w:asciiTheme="minorHAnsi" w:hAnsiTheme="minorHAnsi" w:cstheme="minorBidi"/>
                              <w:b/>
                              <w:bCs/>
                              <w:color w:val="595959" w:themeColor="text1"/>
                              <w:sz w:val="16"/>
                              <w:szCs w:val="16"/>
                            </w:rPr>
                          </w:pPr>
                          <w:r w:rsidRPr="0047450F">
                            <w:rPr>
                              <w:rFonts w:asciiTheme="minorHAnsi" w:hAnsiTheme="minorHAnsi" w:cstheme="minorBidi"/>
                              <w:b/>
                              <w:bCs/>
                              <w:color w:val="595959" w:themeColor="text1"/>
                              <w:sz w:val="16"/>
                              <w:szCs w:val="16"/>
                            </w:rPr>
                            <w:t>Confidentiality Statement</w:t>
                          </w:r>
                          <w:r>
                            <w:rPr>
                              <w:rFonts w:asciiTheme="minorHAnsi" w:hAnsiTheme="minorHAnsi" w:cstheme="minorBidi"/>
                              <w:b/>
                              <w:bCs/>
                              <w:color w:val="595959" w:themeColor="text1"/>
                              <w:sz w:val="16"/>
                              <w:szCs w:val="16"/>
                            </w:rPr>
                            <w:t xml:space="preserve"> </w:t>
                          </w:r>
                          <w:r w:rsidRPr="00666907">
                            <w:rPr>
                              <w:rFonts w:asciiTheme="minorHAnsi" w:hAnsiTheme="minorHAnsi" w:cstheme="minorBidi"/>
                              <w:b/>
                              <w:bCs/>
                              <w:color w:val="595959" w:themeColor="text1"/>
                              <w:sz w:val="16"/>
                              <w:szCs w:val="16"/>
                            </w:rPr>
                            <w:t>(MUST READ)</w:t>
                          </w:r>
                        </w:p>
                        <w:p w14:paraId="725C6E97" w14:textId="77777777" w:rsidR="00E511D9" w:rsidRPr="0047450F" w:rsidRDefault="00E511D9" w:rsidP="002C2F31">
                          <w:pPr>
                            <w:pStyle w:val="TitlePage"/>
                            <w:ind w:left="576" w:right="576"/>
                            <w:rPr>
                              <w:rFonts w:asciiTheme="minorHAnsi" w:hAnsiTheme="minorHAnsi" w:cstheme="minorBidi"/>
                              <w:b/>
                              <w:bCs/>
                              <w:color w:val="595959" w:themeColor="text1"/>
                              <w:sz w:val="16"/>
                              <w:szCs w:val="16"/>
                            </w:rPr>
                          </w:pPr>
                          <w:r w:rsidRPr="0047450F">
                            <w:rPr>
                              <w:rFonts w:asciiTheme="minorHAnsi" w:hAnsiTheme="minorHAnsi" w:cstheme="minorBidi"/>
                              <w:color w:val="595959" w:themeColor="text1"/>
                              <w:sz w:val="16"/>
                              <w:szCs w:val="16"/>
                            </w:rPr>
                            <w:t xml:space="preserve">The information in this document contains trade secrets and commercial information that are privileged or confidential and may not be disclosed unless such disclosure is required by applicable law or regulations. In any event, persons to whom the information is disclosed must be informed that the information is </w:t>
                          </w:r>
                          <w:r w:rsidRPr="0047450F">
                            <w:rPr>
                              <w:rFonts w:asciiTheme="minorHAnsi" w:hAnsiTheme="minorHAnsi" w:cstheme="minorBidi"/>
                              <w:i/>
                              <w:iCs/>
                              <w:color w:val="595959" w:themeColor="text1"/>
                              <w:sz w:val="16"/>
                              <w:szCs w:val="16"/>
                            </w:rPr>
                            <w:t>privileged</w:t>
                          </w:r>
                          <w:r w:rsidRPr="0047450F">
                            <w:rPr>
                              <w:rFonts w:asciiTheme="minorHAnsi" w:hAnsiTheme="minorHAnsi" w:cstheme="minorBidi"/>
                              <w:color w:val="595959" w:themeColor="text1"/>
                              <w:sz w:val="16"/>
                              <w:szCs w:val="16"/>
                            </w:rPr>
                            <w:t xml:space="preserve"> or </w:t>
                          </w:r>
                          <w:r w:rsidRPr="0047450F">
                            <w:rPr>
                              <w:rFonts w:asciiTheme="minorHAnsi" w:hAnsiTheme="minorHAnsi" w:cstheme="minorBidi"/>
                              <w:i/>
                              <w:iCs/>
                              <w:color w:val="595959" w:themeColor="text1"/>
                              <w:sz w:val="16"/>
                              <w:szCs w:val="16"/>
                            </w:rPr>
                            <w:t>confidential</w:t>
                          </w:r>
                          <w:r w:rsidRPr="0047450F">
                            <w:rPr>
                              <w:rFonts w:asciiTheme="minorHAnsi" w:hAnsiTheme="minorHAnsi" w:cstheme="minorBidi"/>
                              <w:color w:val="595959" w:themeColor="text1"/>
                              <w:sz w:val="16"/>
                              <w:szCs w:val="16"/>
                            </w:rPr>
                            <w:t xml:space="preserve"> and may not be further disclosed by them. These restrictions on disclosure will apply equally to </w:t>
                          </w:r>
                          <w:r w:rsidRPr="0047450F">
                            <w:rPr>
                              <w:rFonts w:asciiTheme="minorHAnsi" w:hAnsiTheme="minorHAnsi" w:cstheme="minorBidi"/>
                              <w:i/>
                              <w:iCs/>
                              <w:color w:val="595959" w:themeColor="text1"/>
                              <w:sz w:val="16"/>
                              <w:szCs w:val="16"/>
                            </w:rPr>
                            <w:t>all</w:t>
                          </w:r>
                          <w:r w:rsidRPr="0047450F">
                            <w:rPr>
                              <w:rFonts w:asciiTheme="minorHAnsi" w:hAnsiTheme="minorHAnsi" w:cstheme="minorBidi"/>
                              <w:color w:val="595959" w:themeColor="text1"/>
                              <w:sz w:val="16"/>
                              <w:szCs w:val="16"/>
                            </w:rPr>
                            <w:t xml:space="preserve"> future information supplied to you which is indicated as </w:t>
                          </w:r>
                          <w:r w:rsidRPr="0047450F">
                            <w:rPr>
                              <w:rFonts w:asciiTheme="minorHAnsi" w:hAnsiTheme="minorHAnsi" w:cstheme="minorBidi"/>
                              <w:i/>
                              <w:iCs/>
                              <w:color w:val="595959" w:themeColor="text1"/>
                              <w:sz w:val="16"/>
                              <w:szCs w:val="16"/>
                            </w:rPr>
                            <w:t>privileged</w:t>
                          </w:r>
                          <w:r w:rsidRPr="0047450F">
                            <w:rPr>
                              <w:rFonts w:asciiTheme="minorHAnsi" w:hAnsiTheme="minorHAnsi" w:cstheme="minorBidi"/>
                              <w:color w:val="595959" w:themeColor="text1"/>
                              <w:sz w:val="16"/>
                              <w:szCs w:val="16"/>
                            </w:rPr>
                            <w:t xml:space="preserve"> or </w:t>
                          </w:r>
                          <w:r w:rsidRPr="0047450F">
                            <w:rPr>
                              <w:rFonts w:asciiTheme="minorHAnsi" w:hAnsiTheme="minorHAnsi" w:cstheme="minorBidi"/>
                              <w:i/>
                              <w:iCs/>
                              <w:color w:val="595959" w:themeColor="text1"/>
                              <w:sz w:val="16"/>
                              <w:szCs w:val="16"/>
                            </w:rPr>
                            <w:t>confidential</w:t>
                          </w:r>
                          <w:r w:rsidRPr="0047450F">
                            <w:rPr>
                              <w:rFonts w:asciiTheme="minorHAnsi" w:hAnsiTheme="minorHAnsi" w:cstheme="minorBidi"/>
                              <w:color w:val="595959" w:themeColor="text1"/>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43C0DD" id="Rectangle 16" o:spid="_x0000_s1026" style="position:absolute;margin-left:0;margin-top:-51.6pt;width:611.25pt;height:68.4pt;z-index:25165824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" fillcolor="#f2f2f2 [3052]" stroked="f" strokeweight="2pt">
              <v:textbox>
                <w:txbxContent>
                  <w:p w14:paraId="36BC56D8" w14:textId="77777777" w:rsidR="00E511D9" w:rsidRPr="0047450F" w:rsidRDefault="00E511D9" w:rsidP="002C2F31">
                    <w:pPr>
                      <w:pStyle w:val="TitlePage"/>
                      <w:ind w:left="576" w:right="576"/>
                      <w:rPr>
                        <w:rFonts w:asciiTheme="minorHAnsi" w:hAnsiTheme="minorHAnsi" w:cstheme="minorBidi"/>
                        <w:b/>
                        <w:bCs/>
                        <w:color w:val="595959" w:themeColor="text1"/>
                        <w:sz w:val="16"/>
                        <w:szCs w:val="16"/>
                      </w:rPr>
                    </w:pPr>
                    <w:r w:rsidRPr="0047450F">
                      <w:rPr>
                        <w:rFonts w:asciiTheme="minorHAnsi" w:hAnsiTheme="minorHAnsi" w:cstheme="minorBidi"/>
                        <w:b/>
                        <w:bCs/>
                        <w:color w:val="595959" w:themeColor="text1"/>
                        <w:sz w:val="16"/>
                        <w:szCs w:val="16"/>
                      </w:rPr>
                      <w:t>Confidentiality Statement</w:t>
                    </w:r>
                    <w:r>
                      <w:rPr>
                        <w:rFonts w:asciiTheme="minorHAnsi" w:hAnsiTheme="minorHAnsi" w:cstheme="minorBidi"/>
                        <w:b/>
                        <w:bCs/>
                        <w:color w:val="595959" w:themeColor="text1"/>
                        <w:sz w:val="16"/>
                        <w:szCs w:val="16"/>
                      </w:rPr>
                      <w:t xml:space="preserve"> </w:t>
                    </w:r>
                    <w:r w:rsidRPr="00666907">
                      <w:rPr>
                        <w:rFonts w:asciiTheme="minorHAnsi" w:hAnsiTheme="minorHAnsi" w:cstheme="minorBidi"/>
                        <w:b/>
                        <w:bCs/>
                        <w:color w:val="595959" w:themeColor="text1"/>
                        <w:sz w:val="16"/>
                        <w:szCs w:val="16"/>
                      </w:rPr>
                      <w:t>(MUST READ)</w:t>
                    </w:r>
                  </w:p>
                  <w:p w14:paraId="725C6E97" w14:textId="77777777" w:rsidR="00E511D9" w:rsidRPr="0047450F" w:rsidRDefault="00E511D9" w:rsidP="002C2F31">
                    <w:pPr>
                      <w:pStyle w:val="TitlePage"/>
                      <w:ind w:left="576" w:right="576"/>
                      <w:rPr>
                        <w:rFonts w:asciiTheme="minorHAnsi" w:hAnsiTheme="minorHAnsi" w:cstheme="minorBidi"/>
                        <w:b/>
                        <w:bCs/>
                        <w:color w:val="595959" w:themeColor="text1"/>
                        <w:sz w:val="16"/>
                        <w:szCs w:val="16"/>
                      </w:rPr>
                    </w:pPr>
                    <w:r w:rsidRPr="0047450F">
                      <w:rPr>
                        <w:rFonts w:asciiTheme="minorHAnsi" w:hAnsiTheme="minorHAnsi" w:cstheme="minorBidi"/>
                        <w:color w:val="595959" w:themeColor="text1"/>
                        <w:sz w:val="16"/>
                        <w:szCs w:val="16"/>
                      </w:rPr>
                      <w:t xml:space="preserve">The information in this document contains trade secrets and commercial information that are privileged or confidential and may not be disclosed unless such disclosure is required by applicable law or regulations. In any event, persons to whom the information is disclosed must be informed that the information is </w:t>
                    </w:r>
                    <w:r w:rsidRPr="0047450F">
                      <w:rPr>
                        <w:rFonts w:asciiTheme="minorHAnsi" w:hAnsiTheme="minorHAnsi" w:cstheme="minorBidi"/>
                        <w:i/>
                        <w:iCs/>
                        <w:color w:val="595959" w:themeColor="text1"/>
                        <w:sz w:val="16"/>
                        <w:szCs w:val="16"/>
                      </w:rPr>
                      <w:t>privileged</w:t>
                    </w:r>
                    <w:r w:rsidRPr="0047450F">
                      <w:rPr>
                        <w:rFonts w:asciiTheme="minorHAnsi" w:hAnsiTheme="minorHAnsi" w:cstheme="minorBidi"/>
                        <w:color w:val="595959" w:themeColor="text1"/>
                        <w:sz w:val="16"/>
                        <w:szCs w:val="16"/>
                      </w:rPr>
                      <w:t xml:space="preserve"> or </w:t>
                    </w:r>
                    <w:r w:rsidRPr="0047450F">
                      <w:rPr>
                        <w:rFonts w:asciiTheme="minorHAnsi" w:hAnsiTheme="minorHAnsi" w:cstheme="minorBidi"/>
                        <w:i/>
                        <w:iCs/>
                        <w:color w:val="595959" w:themeColor="text1"/>
                        <w:sz w:val="16"/>
                        <w:szCs w:val="16"/>
                      </w:rPr>
                      <w:t>confidential</w:t>
                    </w:r>
                    <w:r w:rsidRPr="0047450F">
                      <w:rPr>
                        <w:rFonts w:asciiTheme="minorHAnsi" w:hAnsiTheme="minorHAnsi" w:cstheme="minorBidi"/>
                        <w:color w:val="595959" w:themeColor="text1"/>
                        <w:sz w:val="16"/>
                        <w:szCs w:val="16"/>
                      </w:rPr>
                      <w:t xml:space="preserve"> and may not be further disclosed by them. These restrictions on disclosure will apply equally to </w:t>
                    </w:r>
                    <w:r w:rsidRPr="0047450F">
                      <w:rPr>
                        <w:rFonts w:asciiTheme="minorHAnsi" w:hAnsiTheme="minorHAnsi" w:cstheme="minorBidi"/>
                        <w:i/>
                        <w:iCs/>
                        <w:color w:val="595959" w:themeColor="text1"/>
                        <w:sz w:val="16"/>
                        <w:szCs w:val="16"/>
                      </w:rPr>
                      <w:t>all</w:t>
                    </w:r>
                    <w:r w:rsidRPr="0047450F">
                      <w:rPr>
                        <w:rFonts w:asciiTheme="minorHAnsi" w:hAnsiTheme="minorHAnsi" w:cstheme="minorBidi"/>
                        <w:color w:val="595959" w:themeColor="text1"/>
                        <w:sz w:val="16"/>
                        <w:szCs w:val="16"/>
                      </w:rPr>
                      <w:t xml:space="preserve"> future information supplied to you which is indicated as </w:t>
                    </w:r>
                    <w:r w:rsidRPr="0047450F">
                      <w:rPr>
                        <w:rFonts w:asciiTheme="minorHAnsi" w:hAnsiTheme="minorHAnsi" w:cstheme="minorBidi"/>
                        <w:i/>
                        <w:iCs/>
                        <w:color w:val="595959" w:themeColor="text1"/>
                        <w:sz w:val="16"/>
                        <w:szCs w:val="16"/>
                      </w:rPr>
                      <w:t>privileged</w:t>
                    </w:r>
                    <w:r w:rsidRPr="0047450F">
                      <w:rPr>
                        <w:rFonts w:asciiTheme="minorHAnsi" w:hAnsiTheme="minorHAnsi" w:cstheme="minorBidi"/>
                        <w:color w:val="595959" w:themeColor="text1"/>
                        <w:sz w:val="16"/>
                        <w:szCs w:val="16"/>
                      </w:rPr>
                      <w:t xml:space="preserve"> or </w:t>
                    </w:r>
                    <w:r w:rsidRPr="0047450F">
                      <w:rPr>
                        <w:rFonts w:asciiTheme="minorHAnsi" w:hAnsiTheme="minorHAnsi" w:cstheme="minorBidi"/>
                        <w:i/>
                        <w:iCs/>
                        <w:color w:val="595959" w:themeColor="text1"/>
                        <w:sz w:val="16"/>
                        <w:szCs w:val="16"/>
                      </w:rPr>
                      <w:t>confidential</w:t>
                    </w:r>
                    <w:r w:rsidRPr="0047450F">
                      <w:rPr>
                        <w:rFonts w:asciiTheme="minorHAnsi" w:hAnsiTheme="minorHAnsi" w:cstheme="minorBidi"/>
                        <w:color w:val="595959" w:themeColor="text1"/>
                        <w:sz w:val="16"/>
                        <w:szCs w:val="16"/>
                      </w:rPr>
                      <w:t>.</w:t>
                    </w: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0"/>
      <w:gridCol w:w="1122"/>
    </w:tblGrid>
    <w:tr w:rsidR="00E511D9" w:rsidRPr="00C70B84" w14:paraId="6CC4C4C6" w14:textId="77777777" w:rsidTr="007D75F9">
      <w:tc>
        <w:tcPr>
          <w:tcW w:w="8670" w:type="dxa"/>
          <w:tcMar>
            <w:left w:w="0" w:type="dxa"/>
            <w:right w:w="0" w:type="dxa"/>
          </w:tcMar>
          <w:vAlign w:val="center"/>
        </w:tcPr>
        <w:p w14:paraId="7425F39E" w14:textId="02984828" w:rsidR="00E511D9" w:rsidRDefault="00E511D9" w:rsidP="005F566D">
          <w:pPr>
            <w:pStyle w:val="Blank"/>
            <w:rPr>
              <w:rFonts w:cstheme="minorHAnsi"/>
              <w:szCs w:val="16"/>
            </w:rPr>
          </w:pPr>
          <w:r>
            <w:rPr>
              <w:rFonts w:cstheme="minorHAnsi"/>
              <w:i/>
              <w:sz w:val="18"/>
              <w:szCs w:val="16"/>
            </w:rPr>
            <w:t xml:space="preserve">CONFIDENTIAL                                                                     </w:t>
          </w:r>
          <w:sdt>
            <w:sdtPr>
              <w:rPr>
                <w:sz w:val="18"/>
              </w:rPr>
              <w:alias w:val=" Date"/>
              <w:tag w:val=""/>
              <w:id w:val="1436010738"/>
              <w:placeholder>
                <w:docPart w:val="B91E57E474EA4440A00732837704DC3A"/>
              </w:placeholder>
              <w:dataBinding w:prefixMappings="xmlns:ns0='http://schemas.microsoft.com/office/2006/coverPageProps' " w:xpath="/ns0:CoverPageProperties[1]/ns0:PublishDate[1]" w:storeItemID="{55AF091B-3C7A-41E3-B477-F2FDAA23CFDA}"/>
              <w:date w:fullDate="2019-06-20T00:00:00Z">
                <w:dateFormat w:val="MMMM d, yyyy"/>
                <w:lid w:val="en-US"/>
                <w:storeMappedDataAs w:val="dateTime"/>
                <w:calendar w:val="gregorian"/>
              </w:date>
            </w:sdtPr>
            <w:sdtEndPr/>
            <w:sdtContent>
              <w:r>
                <w:rPr>
                  <w:sz w:val="18"/>
                </w:rPr>
                <w:t>June 20, 2019</w:t>
              </w:r>
            </w:sdtContent>
          </w:sdt>
        </w:p>
      </w:tc>
      <w:tc>
        <w:tcPr>
          <w:tcW w:w="1122" w:type="dxa"/>
          <w:vAlign w:val="center"/>
        </w:tcPr>
        <w:p w14:paraId="6EFFF772" w14:textId="77777777" w:rsidR="00E511D9" w:rsidRPr="00C70B84" w:rsidRDefault="00E511D9" w:rsidP="005F566D">
          <w:pPr>
            <w:pStyle w:val="Blank"/>
            <w:jc w:val="right"/>
            <w:rPr>
              <w:rFonts w:cstheme="minorHAnsi"/>
              <w:sz w:val="18"/>
              <w:szCs w:val="18"/>
            </w:rPr>
          </w:pPr>
          <w:r w:rsidRPr="00C70B84">
            <w:rPr>
              <w:rFonts w:cstheme="minorHAnsi"/>
              <w:sz w:val="18"/>
              <w:szCs w:val="18"/>
            </w:rPr>
            <w:t xml:space="preserve">Page </w:t>
          </w:r>
          <w:r w:rsidRPr="005F566D">
            <w:rPr>
              <w:rFonts w:cstheme="minorHAnsi"/>
              <w:sz w:val="18"/>
              <w:szCs w:val="18"/>
            </w:rPr>
            <w:fldChar w:fldCharType="begin"/>
          </w:r>
          <w:r w:rsidRPr="005F566D">
            <w:rPr>
              <w:rFonts w:cstheme="minorHAnsi"/>
              <w:sz w:val="18"/>
              <w:szCs w:val="18"/>
            </w:rPr>
            <w:instrText xml:space="preserve"> PAGE   \* MERGEFORMAT </w:instrText>
          </w:r>
          <w:r w:rsidRPr="005F566D">
            <w:rPr>
              <w:rFonts w:cstheme="minorHAnsi"/>
              <w:sz w:val="18"/>
              <w:szCs w:val="18"/>
            </w:rPr>
            <w:fldChar w:fldCharType="separate"/>
          </w:r>
          <w:r w:rsidRPr="005F566D">
            <w:rPr>
              <w:rFonts w:cstheme="minorHAnsi"/>
              <w:noProof/>
              <w:sz w:val="18"/>
              <w:szCs w:val="18"/>
            </w:rPr>
            <w:t>1</w:t>
          </w:r>
          <w:r w:rsidRPr="005F566D">
            <w:rPr>
              <w:rFonts w:cstheme="minorHAnsi"/>
              <w:noProof/>
              <w:sz w:val="18"/>
              <w:szCs w:val="18"/>
            </w:rPr>
            <w:fldChar w:fldCharType="end"/>
          </w:r>
        </w:p>
      </w:tc>
    </w:tr>
  </w:tbl>
  <w:p w14:paraId="53BDE394" w14:textId="77777777" w:rsidR="00E511D9" w:rsidRDefault="00E511D9" w:rsidP="007A7E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0"/>
      <w:gridCol w:w="1122"/>
    </w:tblGrid>
    <w:tr w:rsidR="00E511D9" w:rsidRPr="00C70B84" w14:paraId="4EE03104" w14:textId="77777777" w:rsidTr="005F566D">
      <w:tc>
        <w:tcPr>
          <w:tcW w:w="8670" w:type="dxa"/>
          <w:tcMar>
            <w:left w:w="0" w:type="dxa"/>
            <w:right w:w="0" w:type="dxa"/>
          </w:tcMar>
          <w:vAlign w:val="center"/>
        </w:tcPr>
        <w:p w14:paraId="56DD296B" w14:textId="648C60F4" w:rsidR="00E511D9" w:rsidRDefault="00E511D9" w:rsidP="005F566D">
          <w:pPr>
            <w:pStyle w:val="Blank"/>
            <w:rPr>
              <w:rFonts w:cstheme="minorHAnsi"/>
              <w:szCs w:val="16"/>
            </w:rPr>
          </w:pPr>
          <w:r>
            <w:rPr>
              <w:rFonts w:cstheme="minorHAnsi"/>
              <w:i/>
              <w:sz w:val="18"/>
              <w:szCs w:val="16"/>
            </w:rPr>
            <w:t xml:space="preserve">CONFIDENTIAL                                                                     </w:t>
          </w:r>
          <w:sdt>
            <w:sdtPr>
              <w:rPr>
                <w:sz w:val="18"/>
              </w:rPr>
              <w:alias w:val=" Date"/>
              <w:tag w:val=""/>
              <w:id w:val="1554882936"/>
              <w:placeholder>
                <w:docPart w:val="DBDC5FB1A2854AFDA7E1A5B69C939B4F"/>
              </w:placeholder>
              <w:dataBinding w:prefixMappings="xmlns:ns0='http://schemas.microsoft.com/office/2006/coverPageProps' " w:xpath="/ns0:CoverPageProperties[1]/ns0:PublishDate[1]" w:storeItemID="{55AF091B-3C7A-41E3-B477-F2FDAA23CFDA}"/>
              <w:date w:fullDate="2019-06-20T00:00:00Z">
                <w:dateFormat w:val="MMMM d, yyyy"/>
                <w:lid w:val="en-US"/>
                <w:storeMappedDataAs w:val="dateTime"/>
                <w:calendar w:val="gregorian"/>
              </w:date>
            </w:sdtPr>
            <w:sdtEndPr/>
            <w:sdtContent>
              <w:r>
                <w:rPr>
                  <w:sz w:val="18"/>
                </w:rPr>
                <w:t>June 20, 2019</w:t>
              </w:r>
            </w:sdtContent>
          </w:sdt>
        </w:p>
      </w:tc>
      <w:tc>
        <w:tcPr>
          <w:tcW w:w="1122" w:type="dxa"/>
          <w:vAlign w:val="center"/>
        </w:tcPr>
        <w:p w14:paraId="7D8ABF77" w14:textId="77777777" w:rsidR="00E511D9" w:rsidRPr="00C70B84" w:rsidRDefault="00E511D9" w:rsidP="005F566D">
          <w:pPr>
            <w:pStyle w:val="Blank"/>
            <w:jc w:val="right"/>
            <w:rPr>
              <w:rFonts w:cstheme="minorHAnsi"/>
              <w:sz w:val="18"/>
              <w:szCs w:val="18"/>
            </w:rPr>
          </w:pPr>
          <w:r w:rsidRPr="00C70B84">
            <w:rPr>
              <w:rFonts w:cstheme="minorHAnsi"/>
              <w:sz w:val="18"/>
              <w:szCs w:val="18"/>
            </w:rPr>
            <w:t xml:space="preserve">Page </w:t>
          </w:r>
          <w:r w:rsidRPr="005F566D">
            <w:rPr>
              <w:rFonts w:cstheme="minorHAnsi"/>
              <w:sz w:val="18"/>
              <w:szCs w:val="18"/>
            </w:rPr>
            <w:fldChar w:fldCharType="begin"/>
          </w:r>
          <w:r w:rsidRPr="005F566D">
            <w:rPr>
              <w:rFonts w:cstheme="minorHAnsi"/>
              <w:sz w:val="18"/>
              <w:szCs w:val="18"/>
            </w:rPr>
            <w:instrText xml:space="preserve"> PAGE   \* MERGEFORMAT </w:instrText>
          </w:r>
          <w:r w:rsidRPr="005F566D">
            <w:rPr>
              <w:rFonts w:cstheme="minorHAnsi"/>
              <w:sz w:val="18"/>
              <w:szCs w:val="18"/>
            </w:rPr>
            <w:fldChar w:fldCharType="separate"/>
          </w:r>
          <w:r w:rsidRPr="005F566D">
            <w:rPr>
              <w:rFonts w:cstheme="minorHAnsi"/>
              <w:noProof/>
              <w:sz w:val="18"/>
              <w:szCs w:val="18"/>
            </w:rPr>
            <w:t>1</w:t>
          </w:r>
          <w:r w:rsidRPr="005F566D">
            <w:rPr>
              <w:rFonts w:cstheme="minorHAnsi"/>
              <w:noProof/>
              <w:sz w:val="18"/>
              <w:szCs w:val="18"/>
            </w:rPr>
            <w:fldChar w:fldCharType="end"/>
          </w:r>
        </w:p>
      </w:tc>
    </w:tr>
  </w:tbl>
  <w:p w14:paraId="09C538CE" w14:textId="77777777" w:rsidR="00E511D9" w:rsidRDefault="00E511D9" w:rsidP="00B24D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2F2198" w14:textId="77777777" w:rsidR="00E511D9" w:rsidRDefault="00E511D9" w:rsidP="0054294D">
      <w:r>
        <w:separator/>
      </w:r>
    </w:p>
  </w:footnote>
  <w:footnote w:type="continuationSeparator" w:id="0">
    <w:p w14:paraId="2F9D67AE" w14:textId="77777777" w:rsidR="00E511D9" w:rsidRDefault="00E511D9" w:rsidP="0054294D">
      <w:r>
        <w:continuationSeparator/>
      </w:r>
    </w:p>
  </w:footnote>
  <w:footnote w:type="continuationNotice" w:id="1">
    <w:p w14:paraId="2BDD0C1E" w14:textId="77777777" w:rsidR="00E511D9" w:rsidRDefault="00E511D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D37E0" w14:textId="77777777" w:rsidR="00E511D9" w:rsidRPr="00C70B84" w:rsidRDefault="00E511D9" w:rsidP="00D73C86">
    <w:pPr>
      <w:pStyle w:val="Header"/>
      <w:rPr>
        <w:sz w:val="18"/>
        <w:szCs w:val="18"/>
      </w:rPr>
    </w:pPr>
    <w:r w:rsidRPr="00C70B84">
      <w:rPr>
        <w:sz w:val="18"/>
        <w:szCs w:val="18"/>
      </w:rPr>
      <w:t>Study Number – Short Title</w:t>
    </w:r>
  </w:p>
  <w:p w14:paraId="2AA54A6B" w14:textId="77777777" w:rsidR="00E511D9" w:rsidRPr="00D73C86" w:rsidRDefault="00E511D9" w:rsidP="00D73C86">
    <w:pPr>
      <w:pStyle w:val="Header"/>
      <w:spacing w:before="0"/>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A8868" w14:textId="77777777" w:rsidR="00E511D9" w:rsidRPr="00C70B84" w:rsidRDefault="00E511D9" w:rsidP="00F6061E">
    <w:pPr>
      <w:pStyle w:val="Header"/>
      <w:rPr>
        <w:sz w:val="18"/>
        <w:szCs w:val="18"/>
      </w:rPr>
    </w:pPr>
    <w:r w:rsidRPr="00C70B84">
      <w:rPr>
        <w:sz w:val="18"/>
        <w:szCs w:val="18"/>
      </w:rPr>
      <w:t>Study Number – Short Title</w:t>
    </w:r>
  </w:p>
  <w:p w14:paraId="29FFFF7C" w14:textId="77777777" w:rsidR="00E511D9" w:rsidRPr="00F6061E" w:rsidRDefault="00E511D9" w:rsidP="00F6061E">
    <w:pPr>
      <w:spacing w:befor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8475F"/>
    <w:multiLevelType w:val="singleLevel"/>
    <w:tmpl w:val="DC74CD6C"/>
    <w:lvl w:ilvl="0">
      <w:start w:val="1"/>
      <w:numFmt w:val="bullet"/>
      <w:pStyle w:val="BulletIndent2"/>
      <w:lvlText w:val=""/>
      <w:lvlJc w:val="left"/>
      <w:pPr>
        <w:tabs>
          <w:tab w:val="num" w:pos="360"/>
        </w:tabs>
        <w:ind w:left="360" w:hanging="360"/>
      </w:pPr>
      <w:rPr>
        <w:rFonts w:ascii="Symbol" w:hAnsi="Symbol" w:hint="default"/>
        <w:sz w:val="24"/>
        <w:szCs w:val="24"/>
      </w:rPr>
    </w:lvl>
  </w:abstractNum>
  <w:abstractNum w:abstractNumId="1" w15:restartNumberingAfterBreak="0">
    <w:nsid w:val="0DE718A0"/>
    <w:multiLevelType w:val="hybridMultilevel"/>
    <w:tmpl w:val="B6961D76"/>
    <w:lvl w:ilvl="0" w:tplc="A7B438B0">
      <w:start w:val="5"/>
      <w:numFmt w:val="decimal"/>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2" w15:restartNumberingAfterBreak="0">
    <w:nsid w:val="0E21414A"/>
    <w:multiLevelType w:val="multilevel"/>
    <w:tmpl w:val="D0E462A4"/>
    <w:lvl w:ilvl="0">
      <w:start w:val="1"/>
      <w:numFmt w:val="decimal"/>
      <w:lvlText w:val="%1."/>
      <w:lvlJc w:val="left"/>
      <w:pPr>
        <w:ind w:left="1224" w:hanging="360"/>
      </w:pPr>
    </w:lvl>
    <w:lvl w:ilvl="1">
      <w:start w:val="1"/>
      <w:numFmt w:val="bullet"/>
      <w:lvlText w:val=""/>
      <w:lvlJc w:val="left"/>
      <w:pPr>
        <w:ind w:left="864" w:firstLine="0"/>
      </w:pPr>
    </w:lvl>
    <w:lvl w:ilvl="2">
      <w:start w:val="1"/>
      <w:numFmt w:val="bullet"/>
      <w:lvlText w:val=""/>
      <w:lvlJc w:val="left"/>
      <w:pPr>
        <w:ind w:left="864" w:firstLine="0"/>
      </w:pPr>
    </w:lvl>
    <w:lvl w:ilvl="3">
      <w:start w:val="1"/>
      <w:numFmt w:val="bullet"/>
      <w:lvlText w:val=""/>
      <w:lvlJc w:val="left"/>
      <w:pPr>
        <w:ind w:left="864" w:firstLine="0"/>
      </w:pPr>
    </w:lvl>
    <w:lvl w:ilvl="4">
      <w:start w:val="1"/>
      <w:numFmt w:val="bullet"/>
      <w:lvlText w:val=""/>
      <w:lvlJc w:val="left"/>
      <w:pPr>
        <w:ind w:left="864" w:firstLine="0"/>
      </w:pPr>
    </w:lvl>
    <w:lvl w:ilvl="5">
      <w:start w:val="1"/>
      <w:numFmt w:val="bullet"/>
      <w:lvlText w:val=""/>
      <w:lvlJc w:val="left"/>
      <w:pPr>
        <w:ind w:left="864" w:firstLine="0"/>
      </w:pPr>
    </w:lvl>
    <w:lvl w:ilvl="6">
      <w:start w:val="1"/>
      <w:numFmt w:val="bullet"/>
      <w:lvlText w:val=""/>
      <w:lvlJc w:val="left"/>
      <w:pPr>
        <w:ind w:left="864" w:firstLine="0"/>
      </w:pPr>
    </w:lvl>
    <w:lvl w:ilvl="7">
      <w:start w:val="1"/>
      <w:numFmt w:val="bullet"/>
      <w:lvlText w:val=""/>
      <w:lvlJc w:val="left"/>
      <w:pPr>
        <w:ind w:left="864" w:firstLine="0"/>
      </w:pPr>
    </w:lvl>
    <w:lvl w:ilvl="8">
      <w:start w:val="1"/>
      <w:numFmt w:val="bullet"/>
      <w:lvlText w:val=""/>
      <w:lvlJc w:val="left"/>
      <w:pPr>
        <w:ind w:left="864" w:firstLine="0"/>
      </w:pPr>
    </w:lvl>
  </w:abstractNum>
  <w:abstractNum w:abstractNumId="3" w15:restartNumberingAfterBreak="0">
    <w:nsid w:val="14D9066F"/>
    <w:multiLevelType w:val="hybridMultilevel"/>
    <w:tmpl w:val="4EFA40A0"/>
    <w:lvl w:ilvl="0" w:tplc="028896D0">
      <w:start w:val="1"/>
      <w:numFmt w:val="decimal"/>
      <w:lvlText w:val="%1."/>
      <w:lvlJc w:val="left"/>
      <w:pPr>
        <w:ind w:left="1224" w:hanging="360"/>
      </w:pPr>
      <w:rPr>
        <w:rFonts w:hint="default"/>
        <w:color w:val="595959" w:themeColor="text1"/>
        <w:sz w:val="24"/>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4" w15:restartNumberingAfterBreak="0">
    <w:nsid w:val="16D06696"/>
    <w:multiLevelType w:val="hybridMultilevel"/>
    <w:tmpl w:val="30160AA2"/>
    <w:lvl w:ilvl="0" w:tplc="43E61976">
      <w:start w:val="1"/>
      <w:numFmt w:val="decimal"/>
      <w:lvlText w:val="%1."/>
      <w:lvlJc w:val="left"/>
      <w:pPr>
        <w:ind w:left="1224" w:hanging="360"/>
      </w:pPr>
    </w:lvl>
    <w:lvl w:ilvl="1" w:tplc="04090019">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5" w15:restartNumberingAfterBreak="0">
    <w:nsid w:val="1E8E5DA7"/>
    <w:multiLevelType w:val="hybridMultilevel"/>
    <w:tmpl w:val="EF6A3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2616E2"/>
    <w:multiLevelType w:val="hybridMultilevel"/>
    <w:tmpl w:val="5DAE4960"/>
    <w:lvl w:ilvl="0" w:tplc="4650DBE2">
      <w:start w:val="1"/>
      <w:numFmt w:val="decimal"/>
      <w:pStyle w:val="ListParagraph"/>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21F26A08"/>
    <w:multiLevelType w:val="hybridMultilevel"/>
    <w:tmpl w:val="29DADEC6"/>
    <w:lvl w:ilvl="0" w:tplc="43E61976">
      <w:start w:val="1"/>
      <w:numFmt w:val="decimal"/>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8" w15:restartNumberingAfterBreak="0">
    <w:nsid w:val="22BB1D24"/>
    <w:multiLevelType w:val="hybridMultilevel"/>
    <w:tmpl w:val="4EF0AC66"/>
    <w:lvl w:ilvl="0" w:tplc="502057EC">
      <w:start w:val="1"/>
      <w:numFmt w:val="bullet"/>
      <w:pStyle w:val="BulletLis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3">
      <w:start w:val="1"/>
      <w:numFmt w:val="bullet"/>
      <w:lvlText w:val="o"/>
      <w:lvlJc w:val="left"/>
      <w:pPr>
        <w:ind w:left="2160" w:hanging="360"/>
      </w:pPr>
      <w:rPr>
        <w:rFonts w:ascii="Courier New" w:hAnsi="Courier New" w:cs="Courier New" w:hint="default"/>
      </w:rPr>
    </w:lvl>
    <w:lvl w:ilvl="3" w:tplc="D20236AE">
      <w:start w:val="1"/>
      <w:numFmt w:val="decimal"/>
      <w:lvlText w:val="%4."/>
      <w:lvlJc w:val="left"/>
      <w:pPr>
        <w:ind w:left="2880" w:hanging="360"/>
      </w:pPr>
      <w:rPr>
        <w:rFonts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4E74B9"/>
    <w:multiLevelType w:val="hybridMultilevel"/>
    <w:tmpl w:val="A4E0B19A"/>
    <w:lvl w:ilvl="0" w:tplc="E3388694">
      <w:start w:val="1"/>
      <w:numFmt w:val="decimal"/>
      <w:lvlText w:val="%1."/>
      <w:lvlJc w:val="left"/>
      <w:pPr>
        <w:ind w:left="720" w:hanging="360"/>
      </w:pPr>
      <w:rPr>
        <w:rFonts w:asciiTheme="minorHAnsi" w:eastAsia="Calibri" w:hAnsiTheme="minorHAnsi" w:cs="Calibri"/>
      </w:rPr>
    </w:lvl>
    <w:lvl w:ilvl="1" w:tplc="04090019">
      <w:start w:val="1"/>
      <w:numFmt w:val="lowerLetter"/>
      <w:lvlText w:val="%2."/>
      <w:lvlJc w:val="left"/>
      <w:pPr>
        <w:ind w:left="1440" w:hanging="360"/>
      </w:pPr>
      <w:rPr>
        <w:rFont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9F37F2C"/>
    <w:multiLevelType w:val="hybridMultilevel"/>
    <w:tmpl w:val="BF443D44"/>
    <w:lvl w:ilvl="0" w:tplc="F3BE6958">
      <w:start w:val="1"/>
      <w:numFmt w:val="decimal"/>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1" w15:restartNumberingAfterBreak="0">
    <w:nsid w:val="2C6560D9"/>
    <w:multiLevelType w:val="hybridMultilevel"/>
    <w:tmpl w:val="9790F8CC"/>
    <w:lvl w:ilvl="0" w:tplc="9B9C5C34">
      <w:start w:val="1"/>
      <w:numFmt w:val="decimal"/>
      <w:lvlText w:val="%1."/>
      <w:lvlJc w:val="left"/>
      <w:pPr>
        <w:ind w:left="1224" w:hanging="360"/>
      </w:pPr>
      <w:rPr>
        <w:rFonts w:hint="default"/>
        <w:color w:val="262626" w:themeColor="text2" w:themeTint="D9"/>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2" w15:restartNumberingAfterBreak="0">
    <w:nsid w:val="2D6E0FD1"/>
    <w:multiLevelType w:val="hybridMultilevel"/>
    <w:tmpl w:val="65EC7A9E"/>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3" w15:restartNumberingAfterBreak="0">
    <w:nsid w:val="308E7063"/>
    <w:multiLevelType w:val="hybridMultilevel"/>
    <w:tmpl w:val="29DADEC6"/>
    <w:lvl w:ilvl="0" w:tplc="43E61976">
      <w:start w:val="1"/>
      <w:numFmt w:val="decimal"/>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4" w15:restartNumberingAfterBreak="0">
    <w:nsid w:val="334A51E0"/>
    <w:multiLevelType w:val="hybridMultilevel"/>
    <w:tmpl w:val="AEA2276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1256EC1"/>
    <w:multiLevelType w:val="hybridMultilevel"/>
    <w:tmpl w:val="0414CCE4"/>
    <w:lvl w:ilvl="0" w:tplc="43E61976">
      <w:start w:val="1"/>
      <w:numFmt w:val="decimal"/>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6" w15:restartNumberingAfterBreak="0">
    <w:nsid w:val="439F664F"/>
    <w:multiLevelType w:val="multilevel"/>
    <w:tmpl w:val="3CA27F92"/>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52374AB4"/>
    <w:multiLevelType w:val="hybridMultilevel"/>
    <w:tmpl w:val="5350AE90"/>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8" w15:restartNumberingAfterBreak="0">
    <w:nsid w:val="5345541B"/>
    <w:multiLevelType w:val="hybridMultilevel"/>
    <w:tmpl w:val="2042E26C"/>
    <w:lvl w:ilvl="0" w:tplc="CB04DA66">
      <w:start w:val="1"/>
      <w:numFmt w:val="decimal"/>
      <w:lvlText w:val="%1."/>
      <w:lvlJc w:val="left"/>
      <w:pPr>
        <w:ind w:left="1224" w:hanging="360"/>
      </w:pPr>
      <w:rPr>
        <w:rFonts w:hint="default"/>
        <w:sz w:val="21"/>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9" w15:restartNumberingAfterBreak="0">
    <w:nsid w:val="573B3898"/>
    <w:multiLevelType w:val="hybridMultilevel"/>
    <w:tmpl w:val="AA5293DE"/>
    <w:lvl w:ilvl="0" w:tplc="502057EC">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360"/>
      </w:pPr>
      <w:rPr>
        <w:rFont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9C52EC3"/>
    <w:multiLevelType w:val="hybridMultilevel"/>
    <w:tmpl w:val="94C83B68"/>
    <w:lvl w:ilvl="0" w:tplc="43E61976">
      <w:start w:val="1"/>
      <w:numFmt w:val="decimal"/>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21" w15:restartNumberingAfterBreak="0">
    <w:nsid w:val="5E400695"/>
    <w:multiLevelType w:val="hybridMultilevel"/>
    <w:tmpl w:val="7D220590"/>
    <w:lvl w:ilvl="0" w:tplc="2662C16C">
      <w:start w:val="6"/>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204E34"/>
    <w:multiLevelType w:val="multilevel"/>
    <w:tmpl w:val="4AA4EEA8"/>
    <w:lvl w:ilvl="0">
      <w:start w:val="1"/>
      <w:numFmt w:val="decimal"/>
      <w:pStyle w:val="Heading1"/>
      <w:lvlText w:val="%1."/>
      <w:lvlJc w:val="left"/>
      <w:pPr>
        <w:ind w:left="864" w:hanging="864"/>
      </w:pPr>
      <w:rPr>
        <w:rFonts w:hint="default"/>
      </w:rPr>
    </w:lvl>
    <w:lvl w:ilvl="1">
      <w:start w:val="1"/>
      <w:numFmt w:val="decimal"/>
      <w:pStyle w:val="Heading2"/>
      <w:lvlText w:val="%1.%2"/>
      <w:lvlJc w:val="left"/>
      <w:pPr>
        <w:ind w:left="864" w:hanging="864"/>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864" w:hanging="864"/>
      </w:pPr>
      <w:rPr>
        <w:rFonts w:hint="default"/>
      </w:rPr>
    </w:lvl>
    <w:lvl w:ilvl="5">
      <w:start w:val="1"/>
      <w:numFmt w:val="decimal"/>
      <w:pStyle w:val="Heading6"/>
      <w:lvlText w:val="%1.%2.%3.%4.%5.%6"/>
      <w:lvlJc w:val="left"/>
      <w:pPr>
        <w:ind w:left="864" w:hanging="864"/>
      </w:pPr>
      <w:rPr>
        <w:rFonts w:hint="default"/>
      </w:rPr>
    </w:lvl>
    <w:lvl w:ilvl="6">
      <w:start w:val="1"/>
      <w:numFmt w:val="decimal"/>
      <w:pStyle w:val="Heading7"/>
      <w:lvlText w:val="%1.%2.%3.%4.%5.%6.%7"/>
      <w:lvlJc w:val="left"/>
      <w:pPr>
        <w:ind w:left="864" w:hanging="864"/>
      </w:pPr>
      <w:rPr>
        <w:rFonts w:hint="default"/>
      </w:rPr>
    </w:lvl>
    <w:lvl w:ilvl="7">
      <w:start w:val="1"/>
      <w:numFmt w:val="decimal"/>
      <w:pStyle w:val="Heading8"/>
      <w:lvlText w:val="%1.%2.%3.%4.%5.%6.%7.%8"/>
      <w:lvlJc w:val="left"/>
      <w:pPr>
        <w:ind w:left="864" w:hanging="864"/>
      </w:pPr>
      <w:rPr>
        <w:rFonts w:hint="default"/>
      </w:rPr>
    </w:lvl>
    <w:lvl w:ilvl="8">
      <w:start w:val="1"/>
      <w:numFmt w:val="decimal"/>
      <w:pStyle w:val="Heading9"/>
      <w:lvlText w:val="%1.%2.%3.%4.%5.%6.%7.%8.%9"/>
      <w:lvlJc w:val="left"/>
      <w:pPr>
        <w:ind w:left="864" w:hanging="864"/>
      </w:pPr>
      <w:rPr>
        <w:rFonts w:hint="default"/>
      </w:rPr>
    </w:lvl>
  </w:abstractNum>
  <w:abstractNum w:abstractNumId="23" w15:restartNumberingAfterBreak="0">
    <w:nsid w:val="68D87B37"/>
    <w:multiLevelType w:val="hybridMultilevel"/>
    <w:tmpl w:val="2B14ECCC"/>
    <w:lvl w:ilvl="0" w:tplc="04090001">
      <w:start w:val="1"/>
      <w:numFmt w:val="bullet"/>
      <w:lvlText w:val=""/>
      <w:lvlJc w:val="left"/>
      <w:pPr>
        <w:ind w:left="1224" w:hanging="360"/>
      </w:pPr>
      <w:rPr>
        <w:rFonts w:ascii="Symbol" w:hAnsi="Symbol" w:hint="default"/>
      </w:rPr>
    </w:lvl>
    <w:lvl w:ilvl="1" w:tplc="04090003">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24" w15:restartNumberingAfterBreak="0">
    <w:nsid w:val="6A767EBB"/>
    <w:multiLevelType w:val="hybridMultilevel"/>
    <w:tmpl w:val="352AD8EE"/>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25" w15:restartNumberingAfterBreak="0">
    <w:nsid w:val="6F322297"/>
    <w:multiLevelType w:val="hybridMultilevel"/>
    <w:tmpl w:val="65EC7A9E"/>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num w:numId="1">
    <w:abstractNumId w:val="0"/>
  </w:num>
  <w:num w:numId="2">
    <w:abstractNumId w:val="6"/>
  </w:num>
  <w:num w:numId="3">
    <w:abstractNumId w:val="8"/>
  </w:num>
  <w:num w:numId="4">
    <w:abstractNumId w:val="22"/>
  </w:num>
  <w:num w:numId="5">
    <w:abstractNumId w:val="16"/>
  </w:num>
  <w:num w:numId="6">
    <w:abstractNumId w:val="19"/>
  </w:num>
  <w:num w:numId="7">
    <w:abstractNumId w:val="9"/>
  </w:num>
  <w:num w:numId="8">
    <w:abstractNumId w:val="14"/>
  </w:num>
  <w:num w:numId="9">
    <w:abstractNumId w:val="21"/>
  </w:num>
  <w:num w:numId="10">
    <w:abstractNumId w:val="5"/>
  </w:num>
  <w:num w:numId="11">
    <w:abstractNumId w:val="8"/>
    <w:lvlOverride w:ilvl="0">
      <w:startOverride w:val="1"/>
    </w:lvlOverride>
    <w:lvlOverride w:ilvl="1">
      <w:startOverride w:val="1"/>
    </w:lvlOverride>
  </w:num>
  <w:num w:numId="12">
    <w:abstractNumId w:val="18"/>
  </w:num>
  <w:num w:numId="13">
    <w:abstractNumId w:val="3"/>
  </w:num>
  <w:num w:numId="14">
    <w:abstractNumId w:val="17"/>
  </w:num>
  <w:num w:numId="15">
    <w:abstractNumId w:val="23"/>
  </w:num>
  <w:num w:numId="16">
    <w:abstractNumId w:val="10"/>
  </w:num>
  <w:num w:numId="17">
    <w:abstractNumId w:val="25"/>
  </w:num>
  <w:num w:numId="18">
    <w:abstractNumId w:val="24"/>
  </w:num>
  <w:num w:numId="19">
    <w:abstractNumId w:val="4"/>
  </w:num>
  <w:num w:numId="20">
    <w:abstractNumId w:val="12"/>
  </w:num>
  <w:num w:numId="21">
    <w:abstractNumId w:val="1"/>
  </w:num>
  <w:num w:numId="22">
    <w:abstractNumId w:val="15"/>
  </w:num>
  <w:num w:numId="23">
    <w:abstractNumId w:val="20"/>
  </w:num>
  <w:num w:numId="24">
    <w:abstractNumId w:val="11"/>
  </w:num>
  <w:num w:numId="25">
    <w:abstractNumId w:val="7"/>
  </w:num>
  <w:num w:numId="26">
    <w:abstractNumId w:val="2"/>
  </w:num>
  <w:num w:numId="27">
    <w:abstractNumId w:val="13"/>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ortin, Stephen [JJCUS Non-J&amp;J]">
    <w15:presenceInfo w15:providerId="AD" w15:userId="S-1-5-21-1614895754-2146847981-1606980848-14616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252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BMJ&lt;/Style&gt;&lt;LeftDelim&gt;{&lt;/LeftDelim&gt;&lt;RightDelim&gt;}&lt;/RightDelim&gt;&lt;FontName&gt;Verdan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2d2stfawqvazwpesw2b5d2dbdz95trzzdexv&quot;&gt;vivigen&lt;record-ids&gt;&lt;item&gt;12&lt;/item&gt;&lt;item&gt;13&lt;/item&gt;&lt;item&gt;14&lt;/item&gt;&lt;/record-ids&gt;&lt;/item&gt;&lt;/Libraries&gt;"/>
  </w:docVars>
  <w:rsids>
    <w:rsidRoot w:val="00DE4F45"/>
    <w:rsid w:val="00001B7A"/>
    <w:rsid w:val="00001EC7"/>
    <w:rsid w:val="00002ABB"/>
    <w:rsid w:val="00002F77"/>
    <w:rsid w:val="0000550D"/>
    <w:rsid w:val="000070D1"/>
    <w:rsid w:val="00010C2B"/>
    <w:rsid w:val="000113A8"/>
    <w:rsid w:val="000118F1"/>
    <w:rsid w:val="00011F7A"/>
    <w:rsid w:val="00012AA9"/>
    <w:rsid w:val="000159D5"/>
    <w:rsid w:val="00016DC9"/>
    <w:rsid w:val="000174ED"/>
    <w:rsid w:val="000179C6"/>
    <w:rsid w:val="00020080"/>
    <w:rsid w:val="000208CF"/>
    <w:rsid w:val="000235BE"/>
    <w:rsid w:val="00024AB9"/>
    <w:rsid w:val="000258B6"/>
    <w:rsid w:val="0002602B"/>
    <w:rsid w:val="000305D7"/>
    <w:rsid w:val="00031462"/>
    <w:rsid w:val="000338DF"/>
    <w:rsid w:val="0003436A"/>
    <w:rsid w:val="000349B8"/>
    <w:rsid w:val="0003675D"/>
    <w:rsid w:val="000418D8"/>
    <w:rsid w:val="0004258D"/>
    <w:rsid w:val="0004321D"/>
    <w:rsid w:val="000457E4"/>
    <w:rsid w:val="00047A63"/>
    <w:rsid w:val="00051F40"/>
    <w:rsid w:val="00054BE9"/>
    <w:rsid w:val="0005690B"/>
    <w:rsid w:val="00060189"/>
    <w:rsid w:val="0006084A"/>
    <w:rsid w:val="00060C64"/>
    <w:rsid w:val="00063194"/>
    <w:rsid w:val="000660CA"/>
    <w:rsid w:val="00067ADC"/>
    <w:rsid w:val="00070A93"/>
    <w:rsid w:val="00070DD0"/>
    <w:rsid w:val="00071029"/>
    <w:rsid w:val="000721CB"/>
    <w:rsid w:val="000721E4"/>
    <w:rsid w:val="00073666"/>
    <w:rsid w:val="00073D7E"/>
    <w:rsid w:val="00076BD2"/>
    <w:rsid w:val="00076FF6"/>
    <w:rsid w:val="0007755E"/>
    <w:rsid w:val="0008179A"/>
    <w:rsid w:val="00082A94"/>
    <w:rsid w:val="00083C79"/>
    <w:rsid w:val="00085F4D"/>
    <w:rsid w:val="00085FCD"/>
    <w:rsid w:val="00087FD6"/>
    <w:rsid w:val="00087FED"/>
    <w:rsid w:val="00092211"/>
    <w:rsid w:val="00092F26"/>
    <w:rsid w:val="0009658E"/>
    <w:rsid w:val="00096820"/>
    <w:rsid w:val="00097A37"/>
    <w:rsid w:val="000A16EE"/>
    <w:rsid w:val="000A1B59"/>
    <w:rsid w:val="000A2D36"/>
    <w:rsid w:val="000A2ED8"/>
    <w:rsid w:val="000A2F63"/>
    <w:rsid w:val="000A3A55"/>
    <w:rsid w:val="000A70E2"/>
    <w:rsid w:val="000A76D8"/>
    <w:rsid w:val="000A7814"/>
    <w:rsid w:val="000B01CE"/>
    <w:rsid w:val="000B169F"/>
    <w:rsid w:val="000B1AEC"/>
    <w:rsid w:val="000B1E7C"/>
    <w:rsid w:val="000B2E86"/>
    <w:rsid w:val="000B517E"/>
    <w:rsid w:val="000B5BF7"/>
    <w:rsid w:val="000B6672"/>
    <w:rsid w:val="000B6968"/>
    <w:rsid w:val="000B6A15"/>
    <w:rsid w:val="000B78A9"/>
    <w:rsid w:val="000C1E15"/>
    <w:rsid w:val="000C2096"/>
    <w:rsid w:val="000C2F77"/>
    <w:rsid w:val="000C2FDF"/>
    <w:rsid w:val="000C31B4"/>
    <w:rsid w:val="000C54BC"/>
    <w:rsid w:val="000C7467"/>
    <w:rsid w:val="000D092D"/>
    <w:rsid w:val="000D19B0"/>
    <w:rsid w:val="000D2308"/>
    <w:rsid w:val="000D367B"/>
    <w:rsid w:val="000D3BB9"/>
    <w:rsid w:val="000D57DC"/>
    <w:rsid w:val="000D6235"/>
    <w:rsid w:val="000D67D8"/>
    <w:rsid w:val="000D6D65"/>
    <w:rsid w:val="000E0910"/>
    <w:rsid w:val="000E10AD"/>
    <w:rsid w:val="000E1379"/>
    <w:rsid w:val="000E2E96"/>
    <w:rsid w:val="000E3E11"/>
    <w:rsid w:val="000E4514"/>
    <w:rsid w:val="000E6AB5"/>
    <w:rsid w:val="000E707C"/>
    <w:rsid w:val="000E7728"/>
    <w:rsid w:val="000E788E"/>
    <w:rsid w:val="000F0A7B"/>
    <w:rsid w:val="000F4F5F"/>
    <w:rsid w:val="000F5698"/>
    <w:rsid w:val="000F65F8"/>
    <w:rsid w:val="00101D35"/>
    <w:rsid w:val="00103E05"/>
    <w:rsid w:val="001062C0"/>
    <w:rsid w:val="00107D0E"/>
    <w:rsid w:val="0011090E"/>
    <w:rsid w:val="00113ECD"/>
    <w:rsid w:val="00114840"/>
    <w:rsid w:val="00114A0E"/>
    <w:rsid w:val="001154B0"/>
    <w:rsid w:val="00116CD0"/>
    <w:rsid w:val="00120F66"/>
    <w:rsid w:val="001257CE"/>
    <w:rsid w:val="001269FC"/>
    <w:rsid w:val="00127872"/>
    <w:rsid w:val="00127E05"/>
    <w:rsid w:val="001308EC"/>
    <w:rsid w:val="001310B2"/>
    <w:rsid w:val="001324C0"/>
    <w:rsid w:val="001324C1"/>
    <w:rsid w:val="001335EC"/>
    <w:rsid w:val="00133D2E"/>
    <w:rsid w:val="001344CA"/>
    <w:rsid w:val="001347EF"/>
    <w:rsid w:val="0013508D"/>
    <w:rsid w:val="00135DE9"/>
    <w:rsid w:val="0013690B"/>
    <w:rsid w:val="00136B59"/>
    <w:rsid w:val="001370CB"/>
    <w:rsid w:val="0013782D"/>
    <w:rsid w:val="00140720"/>
    <w:rsid w:val="0014109F"/>
    <w:rsid w:val="00141AE4"/>
    <w:rsid w:val="00141FC5"/>
    <w:rsid w:val="00142D3C"/>
    <w:rsid w:val="00143B27"/>
    <w:rsid w:val="00147001"/>
    <w:rsid w:val="0014729F"/>
    <w:rsid w:val="0014782B"/>
    <w:rsid w:val="00147A00"/>
    <w:rsid w:val="00151999"/>
    <w:rsid w:val="00151D77"/>
    <w:rsid w:val="001525F3"/>
    <w:rsid w:val="00152EDA"/>
    <w:rsid w:val="00154B01"/>
    <w:rsid w:val="0015590F"/>
    <w:rsid w:val="00157FBB"/>
    <w:rsid w:val="00160131"/>
    <w:rsid w:val="00166562"/>
    <w:rsid w:val="00166C05"/>
    <w:rsid w:val="001676E8"/>
    <w:rsid w:val="00167817"/>
    <w:rsid w:val="00171648"/>
    <w:rsid w:val="001717A8"/>
    <w:rsid w:val="00171A3C"/>
    <w:rsid w:val="0017343A"/>
    <w:rsid w:val="00174F8A"/>
    <w:rsid w:val="0017511B"/>
    <w:rsid w:val="00175816"/>
    <w:rsid w:val="00176963"/>
    <w:rsid w:val="00176F95"/>
    <w:rsid w:val="00180150"/>
    <w:rsid w:val="001801BC"/>
    <w:rsid w:val="00180571"/>
    <w:rsid w:val="001807FC"/>
    <w:rsid w:val="001814B3"/>
    <w:rsid w:val="00182352"/>
    <w:rsid w:val="0018400D"/>
    <w:rsid w:val="00186193"/>
    <w:rsid w:val="0018781C"/>
    <w:rsid w:val="0018784B"/>
    <w:rsid w:val="00187DAC"/>
    <w:rsid w:val="001955ED"/>
    <w:rsid w:val="00195D35"/>
    <w:rsid w:val="00196802"/>
    <w:rsid w:val="001A16BF"/>
    <w:rsid w:val="001A1967"/>
    <w:rsid w:val="001A1D9F"/>
    <w:rsid w:val="001A1F82"/>
    <w:rsid w:val="001A222D"/>
    <w:rsid w:val="001A2A02"/>
    <w:rsid w:val="001A2A4B"/>
    <w:rsid w:val="001A4D2F"/>
    <w:rsid w:val="001B1693"/>
    <w:rsid w:val="001B181C"/>
    <w:rsid w:val="001B1A5D"/>
    <w:rsid w:val="001B2DE5"/>
    <w:rsid w:val="001B358F"/>
    <w:rsid w:val="001B3E78"/>
    <w:rsid w:val="001B4A92"/>
    <w:rsid w:val="001B584A"/>
    <w:rsid w:val="001B64A6"/>
    <w:rsid w:val="001C10BF"/>
    <w:rsid w:val="001C1176"/>
    <w:rsid w:val="001C12DC"/>
    <w:rsid w:val="001C1B35"/>
    <w:rsid w:val="001C1E2A"/>
    <w:rsid w:val="001C26B4"/>
    <w:rsid w:val="001C297B"/>
    <w:rsid w:val="001C2DD7"/>
    <w:rsid w:val="001C3711"/>
    <w:rsid w:val="001C40CC"/>
    <w:rsid w:val="001C46CF"/>
    <w:rsid w:val="001C4D60"/>
    <w:rsid w:val="001C5066"/>
    <w:rsid w:val="001C595C"/>
    <w:rsid w:val="001C62E4"/>
    <w:rsid w:val="001C6A33"/>
    <w:rsid w:val="001C77CE"/>
    <w:rsid w:val="001D3CFD"/>
    <w:rsid w:val="001D49AA"/>
    <w:rsid w:val="001D5970"/>
    <w:rsid w:val="001E303C"/>
    <w:rsid w:val="001E457A"/>
    <w:rsid w:val="001E5274"/>
    <w:rsid w:val="001E682E"/>
    <w:rsid w:val="001E6B01"/>
    <w:rsid w:val="001F1398"/>
    <w:rsid w:val="001F3285"/>
    <w:rsid w:val="001F3C76"/>
    <w:rsid w:val="001F3EBE"/>
    <w:rsid w:val="001F6651"/>
    <w:rsid w:val="001F6876"/>
    <w:rsid w:val="002008E8"/>
    <w:rsid w:val="00200BBF"/>
    <w:rsid w:val="00201AEC"/>
    <w:rsid w:val="00202DE6"/>
    <w:rsid w:val="00204A01"/>
    <w:rsid w:val="002055A6"/>
    <w:rsid w:val="00206343"/>
    <w:rsid w:val="00206611"/>
    <w:rsid w:val="00210669"/>
    <w:rsid w:val="002108BB"/>
    <w:rsid w:val="00210D7D"/>
    <w:rsid w:val="00213784"/>
    <w:rsid w:val="00216B55"/>
    <w:rsid w:val="002174AB"/>
    <w:rsid w:val="00217E5D"/>
    <w:rsid w:val="0022147F"/>
    <w:rsid w:val="00222260"/>
    <w:rsid w:val="00224C01"/>
    <w:rsid w:val="0022668E"/>
    <w:rsid w:val="00231DCB"/>
    <w:rsid w:val="002326FE"/>
    <w:rsid w:val="00232CB9"/>
    <w:rsid w:val="00233507"/>
    <w:rsid w:val="00235C08"/>
    <w:rsid w:val="002363B5"/>
    <w:rsid w:val="002364E6"/>
    <w:rsid w:val="00236D1B"/>
    <w:rsid w:val="00240335"/>
    <w:rsid w:val="002418BB"/>
    <w:rsid w:val="0024211C"/>
    <w:rsid w:val="00242202"/>
    <w:rsid w:val="00245FEC"/>
    <w:rsid w:val="002463EF"/>
    <w:rsid w:val="002469D9"/>
    <w:rsid w:val="002475C8"/>
    <w:rsid w:val="002500D8"/>
    <w:rsid w:val="00250A6F"/>
    <w:rsid w:val="00250F6A"/>
    <w:rsid w:val="002513E1"/>
    <w:rsid w:val="00251BF9"/>
    <w:rsid w:val="00252748"/>
    <w:rsid w:val="002540B0"/>
    <w:rsid w:val="00254706"/>
    <w:rsid w:val="00254DAC"/>
    <w:rsid w:val="00255010"/>
    <w:rsid w:val="0025569A"/>
    <w:rsid w:val="002556FA"/>
    <w:rsid w:val="00256BAB"/>
    <w:rsid w:val="002570CB"/>
    <w:rsid w:val="00257259"/>
    <w:rsid w:val="002600B8"/>
    <w:rsid w:val="00261206"/>
    <w:rsid w:val="00261BDE"/>
    <w:rsid w:val="002622BF"/>
    <w:rsid w:val="002641F0"/>
    <w:rsid w:val="00264B4E"/>
    <w:rsid w:val="002663C0"/>
    <w:rsid w:val="002664F4"/>
    <w:rsid w:val="00267036"/>
    <w:rsid w:val="00270905"/>
    <w:rsid w:val="00272D46"/>
    <w:rsid w:val="002743E0"/>
    <w:rsid w:val="002767E6"/>
    <w:rsid w:val="0027754C"/>
    <w:rsid w:val="00280004"/>
    <w:rsid w:val="00280D83"/>
    <w:rsid w:val="00282214"/>
    <w:rsid w:val="00283205"/>
    <w:rsid w:val="002838BF"/>
    <w:rsid w:val="00283A7D"/>
    <w:rsid w:val="00284F78"/>
    <w:rsid w:val="00285A91"/>
    <w:rsid w:val="002871ED"/>
    <w:rsid w:val="00287E62"/>
    <w:rsid w:val="002902CE"/>
    <w:rsid w:val="00290325"/>
    <w:rsid w:val="00290B65"/>
    <w:rsid w:val="00290C5F"/>
    <w:rsid w:val="00292BC0"/>
    <w:rsid w:val="0029439E"/>
    <w:rsid w:val="0029456A"/>
    <w:rsid w:val="00297152"/>
    <w:rsid w:val="002A1137"/>
    <w:rsid w:val="002A26A7"/>
    <w:rsid w:val="002B28D2"/>
    <w:rsid w:val="002B633B"/>
    <w:rsid w:val="002B6585"/>
    <w:rsid w:val="002B68CC"/>
    <w:rsid w:val="002C126F"/>
    <w:rsid w:val="002C22C7"/>
    <w:rsid w:val="002C2574"/>
    <w:rsid w:val="002C2F31"/>
    <w:rsid w:val="002C3906"/>
    <w:rsid w:val="002C4741"/>
    <w:rsid w:val="002C49BE"/>
    <w:rsid w:val="002C4C7B"/>
    <w:rsid w:val="002C6125"/>
    <w:rsid w:val="002C7321"/>
    <w:rsid w:val="002C7370"/>
    <w:rsid w:val="002D024F"/>
    <w:rsid w:val="002D1038"/>
    <w:rsid w:val="002D13D1"/>
    <w:rsid w:val="002D2149"/>
    <w:rsid w:val="002D2977"/>
    <w:rsid w:val="002D46A3"/>
    <w:rsid w:val="002D47DD"/>
    <w:rsid w:val="002D4A15"/>
    <w:rsid w:val="002D4F85"/>
    <w:rsid w:val="002D5EDE"/>
    <w:rsid w:val="002D5FA4"/>
    <w:rsid w:val="002D7768"/>
    <w:rsid w:val="002E0120"/>
    <w:rsid w:val="002E2ECA"/>
    <w:rsid w:val="002E3614"/>
    <w:rsid w:val="002E5510"/>
    <w:rsid w:val="002E5679"/>
    <w:rsid w:val="002E67DA"/>
    <w:rsid w:val="002E6970"/>
    <w:rsid w:val="002F0E41"/>
    <w:rsid w:val="002F19CD"/>
    <w:rsid w:val="002F24CF"/>
    <w:rsid w:val="002F39BC"/>
    <w:rsid w:val="002F3E2C"/>
    <w:rsid w:val="002F62C5"/>
    <w:rsid w:val="00300B0C"/>
    <w:rsid w:val="00300CFB"/>
    <w:rsid w:val="00300E1B"/>
    <w:rsid w:val="0030143E"/>
    <w:rsid w:val="0030163D"/>
    <w:rsid w:val="00302BF1"/>
    <w:rsid w:val="00304820"/>
    <w:rsid w:val="00304D5F"/>
    <w:rsid w:val="00305DFE"/>
    <w:rsid w:val="00310325"/>
    <w:rsid w:val="00313773"/>
    <w:rsid w:val="00315CE4"/>
    <w:rsid w:val="003171F2"/>
    <w:rsid w:val="00317A2B"/>
    <w:rsid w:val="0032236E"/>
    <w:rsid w:val="003223E2"/>
    <w:rsid w:val="00324FD3"/>
    <w:rsid w:val="00326274"/>
    <w:rsid w:val="00327A7B"/>
    <w:rsid w:val="00327BBC"/>
    <w:rsid w:val="0033084E"/>
    <w:rsid w:val="00330E99"/>
    <w:rsid w:val="00331A40"/>
    <w:rsid w:val="003326DC"/>
    <w:rsid w:val="0033320F"/>
    <w:rsid w:val="003351C9"/>
    <w:rsid w:val="00336D17"/>
    <w:rsid w:val="00336E45"/>
    <w:rsid w:val="0033733F"/>
    <w:rsid w:val="003375ED"/>
    <w:rsid w:val="00340130"/>
    <w:rsid w:val="00342CD9"/>
    <w:rsid w:val="003433A1"/>
    <w:rsid w:val="00344086"/>
    <w:rsid w:val="00344B57"/>
    <w:rsid w:val="00345850"/>
    <w:rsid w:val="00345D2F"/>
    <w:rsid w:val="00345FC4"/>
    <w:rsid w:val="00346339"/>
    <w:rsid w:val="00347E90"/>
    <w:rsid w:val="0035147A"/>
    <w:rsid w:val="00352ECC"/>
    <w:rsid w:val="003547F0"/>
    <w:rsid w:val="00355917"/>
    <w:rsid w:val="00355DB0"/>
    <w:rsid w:val="00356457"/>
    <w:rsid w:val="0035657D"/>
    <w:rsid w:val="00356C4E"/>
    <w:rsid w:val="00361E41"/>
    <w:rsid w:val="003638B9"/>
    <w:rsid w:val="00365068"/>
    <w:rsid w:val="003669B9"/>
    <w:rsid w:val="00370889"/>
    <w:rsid w:val="00371907"/>
    <w:rsid w:val="00372440"/>
    <w:rsid w:val="00372D09"/>
    <w:rsid w:val="00373118"/>
    <w:rsid w:val="003734C1"/>
    <w:rsid w:val="003735A7"/>
    <w:rsid w:val="00373BFE"/>
    <w:rsid w:val="00375107"/>
    <w:rsid w:val="00376286"/>
    <w:rsid w:val="003769E3"/>
    <w:rsid w:val="00376C21"/>
    <w:rsid w:val="00377DCE"/>
    <w:rsid w:val="003819FD"/>
    <w:rsid w:val="00383240"/>
    <w:rsid w:val="00385F3B"/>
    <w:rsid w:val="00387806"/>
    <w:rsid w:val="003879DB"/>
    <w:rsid w:val="00387DC0"/>
    <w:rsid w:val="00390678"/>
    <w:rsid w:val="00391E7A"/>
    <w:rsid w:val="003924E3"/>
    <w:rsid w:val="00392AC9"/>
    <w:rsid w:val="00392B13"/>
    <w:rsid w:val="00392F0D"/>
    <w:rsid w:val="00394514"/>
    <w:rsid w:val="00395C9F"/>
    <w:rsid w:val="00397517"/>
    <w:rsid w:val="003979B4"/>
    <w:rsid w:val="00397ABE"/>
    <w:rsid w:val="00397FE5"/>
    <w:rsid w:val="003A150A"/>
    <w:rsid w:val="003A2E7C"/>
    <w:rsid w:val="003A40A0"/>
    <w:rsid w:val="003A4435"/>
    <w:rsid w:val="003A4A3C"/>
    <w:rsid w:val="003A51C3"/>
    <w:rsid w:val="003A53C0"/>
    <w:rsid w:val="003A5BF4"/>
    <w:rsid w:val="003A66EE"/>
    <w:rsid w:val="003A7F0D"/>
    <w:rsid w:val="003B03E5"/>
    <w:rsid w:val="003B0EBB"/>
    <w:rsid w:val="003B13CB"/>
    <w:rsid w:val="003B1BD0"/>
    <w:rsid w:val="003B3672"/>
    <w:rsid w:val="003B37A8"/>
    <w:rsid w:val="003B527C"/>
    <w:rsid w:val="003B5CCA"/>
    <w:rsid w:val="003B61A7"/>
    <w:rsid w:val="003B667F"/>
    <w:rsid w:val="003C1F66"/>
    <w:rsid w:val="003C206C"/>
    <w:rsid w:val="003C28F2"/>
    <w:rsid w:val="003C4602"/>
    <w:rsid w:val="003C511B"/>
    <w:rsid w:val="003C5678"/>
    <w:rsid w:val="003C5753"/>
    <w:rsid w:val="003C67C4"/>
    <w:rsid w:val="003C7871"/>
    <w:rsid w:val="003C7DF9"/>
    <w:rsid w:val="003D1ED5"/>
    <w:rsid w:val="003D2B6E"/>
    <w:rsid w:val="003D57C6"/>
    <w:rsid w:val="003D5811"/>
    <w:rsid w:val="003D608E"/>
    <w:rsid w:val="003D663F"/>
    <w:rsid w:val="003D68B2"/>
    <w:rsid w:val="003D6E4F"/>
    <w:rsid w:val="003D6FA9"/>
    <w:rsid w:val="003E0911"/>
    <w:rsid w:val="003E1A20"/>
    <w:rsid w:val="003E2223"/>
    <w:rsid w:val="003E2B58"/>
    <w:rsid w:val="003E2DBC"/>
    <w:rsid w:val="003E5084"/>
    <w:rsid w:val="003E611C"/>
    <w:rsid w:val="003E7327"/>
    <w:rsid w:val="003F2264"/>
    <w:rsid w:val="003F2A41"/>
    <w:rsid w:val="003F3840"/>
    <w:rsid w:val="003F3D64"/>
    <w:rsid w:val="003F43A3"/>
    <w:rsid w:val="003F4A52"/>
    <w:rsid w:val="003F4C59"/>
    <w:rsid w:val="003F7A89"/>
    <w:rsid w:val="003F7D0E"/>
    <w:rsid w:val="00401644"/>
    <w:rsid w:val="004018F2"/>
    <w:rsid w:val="00402B72"/>
    <w:rsid w:val="00403EF4"/>
    <w:rsid w:val="00404304"/>
    <w:rsid w:val="004043DB"/>
    <w:rsid w:val="004046B6"/>
    <w:rsid w:val="00404992"/>
    <w:rsid w:val="004049AB"/>
    <w:rsid w:val="00405D26"/>
    <w:rsid w:val="00407317"/>
    <w:rsid w:val="0040731D"/>
    <w:rsid w:val="00410465"/>
    <w:rsid w:val="004117E0"/>
    <w:rsid w:val="00411DBA"/>
    <w:rsid w:val="00413162"/>
    <w:rsid w:val="004153D1"/>
    <w:rsid w:val="00422C46"/>
    <w:rsid w:val="004235FD"/>
    <w:rsid w:val="00425D4C"/>
    <w:rsid w:val="00425E24"/>
    <w:rsid w:val="00426F36"/>
    <w:rsid w:val="004315F0"/>
    <w:rsid w:val="00431B2C"/>
    <w:rsid w:val="00432622"/>
    <w:rsid w:val="00433F69"/>
    <w:rsid w:val="004379B7"/>
    <w:rsid w:val="0044359C"/>
    <w:rsid w:val="0044405E"/>
    <w:rsid w:val="004446B9"/>
    <w:rsid w:val="0044597A"/>
    <w:rsid w:val="00446DD7"/>
    <w:rsid w:val="0044710F"/>
    <w:rsid w:val="00447442"/>
    <w:rsid w:val="00451E0C"/>
    <w:rsid w:val="004523A2"/>
    <w:rsid w:val="0045246F"/>
    <w:rsid w:val="00452B62"/>
    <w:rsid w:val="004544FC"/>
    <w:rsid w:val="0045476A"/>
    <w:rsid w:val="00456E3B"/>
    <w:rsid w:val="004577EA"/>
    <w:rsid w:val="00460272"/>
    <w:rsid w:val="00460638"/>
    <w:rsid w:val="00460A09"/>
    <w:rsid w:val="0046144C"/>
    <w:rsid w:val="004615BB"/>
    <w:rsid w:val="004615CF"/>
    <w:rsid w:val="00462379"/>
    <w:rsid w:val="004634E8"/>
    <w:rsid w:val="00463988"/>
    <w:rsid w:val="0046517B"/>
    <w:rsid w:val="00467C00"/>
    <w:rsid w:val="004700AD"/>
    <w:rsid w:val="004715E7"/>
    <w:rsid w:val="00471F1C"/>
    <w:rsid w:val="00472673"/>
    <w:rsid w:val="00473977"/>
    <w:rsid w:val="0047450F"/>
    <w:rsid w:val="00474DDB"/>
    <w:rsid w:val="00474FF9"/>
    <w:rsid w:val="00475071"/>
    <w:rsid w:val="004759E9"/>
    <w:rsid w:val="00477A84"/>
    <w:rsid w:val="0048071B"/>
    <w:rsid w:val="00481814"/>
    <w:rsid w:val="00481924"/>
    <w:rsid w:val="00484273"/>
    <w:rsid w:val="004845C5"/>
    <w:rsid w:val="00485A89"/>
    <w:rsid w:val="0048757D"/>
    <w:rsid w:val="004906EC"/>
    <w:rsid w:val="00491FEC"/>
    <w:rsid w:val="00492A6C"/>
    <w:rsid w:val="004943E8"/>
    <w:rsid w:val="00495342"/>
    <w:rsid w:val="00495396"/>
    <w:rsid w:val="0049721F"/>
    <w:rsid w:val="004A0254"/>
    <w:rsid w:val="004A0C94"/>
    <w:rsid w:val="004A170D"/>
    <w:rsid w:val="004A195E"/>
    <w:rsid w:val="004A2570"/>
    <w:rsid w:val="004A29C6"/>
    <w:rsid w:val="004A2CD2"/>
    <w:rsid w:val="004A30DD"/>
    <w:rsid w:val="004A387D"/>
    <w:rsid w:val="004A79C0"/>
    <w:rsid w:val="004B3396"/>
    <w:rsid w:val="004B49D3"/>
    <w:rsid w:val="004B59C0"/>
    <w:rsid w:val="004B5E0D"/>
    <w:rsid w:val="004B66D3"/>
    <w:rsid w:val="004B7FAE"/>
    <w:rsid w:val="004C0633"/>
    <w:rsid w:val="004C1BDD"/>
    <w:rsid w:val="004C3499"/>
    <w:rsid w:val="004C3C0A"/>
    <w:rsid w:val="004C5B00"/>
    <w:rsid w:val="004C6A77"/>
    <w:rsid w:val="004C6D91"/>
    <w:rsid w:val="004C7D60"/>
    <w:rsid w:val="004D153E"/>
    <w:rsid w:val="004D1B88"/>
    <w:rsid w:val="004D1D41"/>
    <w:rsid w:val="004D1F58"/>
    <w:rsid w:val="004D3365"/>
    <w:rsid w:val="004D536A"/>
    <w:rsid w:val="004D61B8"/>
    <w:rsid w:val="004D624F"/>
    <w:rsid w:val="004E4067"/>
    <w:rsid w:val="004E6CCC"/>
    <w:rsid w:val="004E7314"/>
    <w:rsid w:val="004F0D81"/>
    <w:rsid w:val="004F17BF"/>
    <w:rsid w:val="004F1D1C"/>
    <w:rsid w:val="004F1DE3"/>
    <w:rsid w:val="004F2AC8"/>
    <w:rsid w:val="004F2CE4"/>
    <w:rsid w:val="004F3E70"/>
    <w:rsid w:val="004F47CC"/>
    <w:rsid w:val="004F570B"/>
    <w:rsid w:val="004F58CC"/>
    <w:rsid w:val="004F7274"/>
    <w:rsid w:val="00503460"/>
    <w:rsid w:val="00506374"/>
    <w:rsid w:val="005078A4"/>
    <w:rsid w:val="005108DC"/>
    <w:rsid w:val="00512C04"/>
    <w:rsid w:val="0051344F"/>
    <w:rsid w:val="00514648"/>
    <w:rsid w:val="005157A9"/>
    <w:rsid w:val="00515942"/>
    <w:rsid w:val="005173B9"/>
    <w:rsid w:val="00517635"/>
    <w:rsid w:val="00520CF1"/>
    <w:rsid w:val="005217DC"/>
    <w:rsid w:val="00523CC4"/>
    <w:rsid w:val="0052562A"/>
    <w:rsid w:val="00525AFF"/>
    <w:rsid w:val="0052636C"/>
    <w:rsid w:val="00526B50"/>
    <w:rsid w:val="005277C2"/>
    <w:rsid w:val="00532609"/>
    <w:rsid w:val="005331AB"/>
    <w:rsid w:val="00534547"/>
    <w:rsid w:val="00534EA1"/>
    <w:rsid w:val="00535D86"/>
    <w:rsid w:val="00536311"/>
    <w:rsid w:val="00536FC3"/>
    <w:rsid w:val="0053735A"/>
    <w:rsid w:val="00537FD0"/>
    <w:rsid w:val="0054073A"/>
    <w:rsid w:val="00541729"/>
    <w:rsid w:val="005417AE"/>
    <w:rsid w:val="005420DE"/>
    <w:rsid w:val="005427A8"/>
    <w:rsid w:val="0054294D"/>
    <w:rsid w:val="00542E15"/>
    <w:rsid w:val="00543BC7"/>
    <w:rsid w:val="00543CBF"/>
    <w:rsid w:val="00544B7D"/>
    <w:rsid w:val="00546F7A"/>
    <w:rsid w:val="0054735F"/>
    <w:rsid w:val="0055045D"/>
    <w:rsid w:val="00550FC6"/>
    <w:rsid w:val="00552848"/>
    <w:rsid w:val="00552E2E"/>
    <w:rsid w:val="00552EC7"/>
    <w:rsid w:val="0055301C"/>
    <w:rsid w:val="00554860"/>
    <w:rsid w:val="00555AC5"/>
    <w:rsid w:val="005570E4"/>
    <w:rsid w:val="005609FA"/>
    <w:rsid w:val="00561A0B"/>
    <w:rsid w:val="00561D29"/>
    <w:rsid w:val="00561E58"/>
    <w:rsid w:val="00562C4F"/>
    <w:rsid w:val="00563C4B"/>
    <w:rsid w:val="0056441A"/>
    <w:rsid w:val="005646C5"/>
    <w:rsid w:val="00564CD4"/>
    <w:rsid w:val="00565A71"/>
    <w:rsid w:val="00566BC0"/>
    <w:rsid w:val="0056732C"/>
    <w:rsid w:val="005675AA"/>
    <w:rsid w:val="005700D6"/>
    <w:rsid w:val="005701BB"/>
    <w:rsid w:val="00570937"/>
    <w:rsid w:val="005714F6"/>
    <w:rsid w:val="005717F9"/>
    <w:rsid w:val="0058101A"/>
    <w:rsid w:val="0058115A"/>
    <w:rsid w:val="0058255B"/>
    <w:rsid w:val="00586D83"/>
    <w:rsid w:val="005873DF"/>
    <w:rsid w:val="00591852"/>
    <w:rsid w:val="005934A2"/>
    <w:rsid w:val="00593E74"/>
    <w:rsid w:val="005949D0"/>
    <w:rsid w:val="005958DA"/>
    <w:rsid w:val="00595AC7"/>
    <w:rsid w:val="00597467"/>
    <w:rsid w:val="0059767A"/>
    <w:rsid w:val="005A01C2"/>
    <w:rsid w:val="005A063C"/>
    <w:rsid w:val="005A3D38"/>
    <w:rsid w:val="005A437F"/>
    <w:rsid w:val="005A6573"/>
    <w:rsid w:val="005A7D1E"/>
    <w:rsid w:val="005B0319"/>
    <w:rsid w:val="005B0AEA"/>
    <w:rsid w:val="005B1684"/>
    <w:rsid w:val="005B269A"/>
    <w:rsid w:val="005B3639"/>
    <w:rsid w:val="005B4318"/>
    <w:rsid w:val="005B4C27"/>
    <w:rsid w:val="005B6E5F"/>
    <w:rsid w:val="005B7C88"/>
    <w:rsid w:val="005C0C31"/>
    <w:rsid w:val="005C1954"/>
    <w:rsid w:val="005C1DD6"/>
    <w:rsid w:val="005C4858"/>
    <w:rsid w:val="005C550F"/>
    <w:rsid w:val="005C754B"/>
    <w:rsid w:val="005C7D7E"/>
    <w:rsid w:val="005D0F57"/>
    <w:rsid w:val="005D1E58"/>
    <w:rsid w:val="005D2DD3"/>
    <w:rsid w:val="005D2F8C"/>
    <w:rsid w:val="005D46F6"/>
    <w:rsid w:val="005D5049"/>
    <w:rsid w:val="005D55A2"/>
    <w:rsid w:val="005D6169"/>
    <w:rsid w:val="005D64E8"/>
    <w:rsid w:val="005D757D"/>
    <w:rsid w:val="005E1041"/>
    <w:rsid w:val="005E3D4A"/>
    <w:rsid w:val="005E49CE"/>
    <w:rsid w:val="005E522D"/>
    <w:rsid w:val="005E5574"/>
    <w:rsid w:val="005F0509"/>
    <w:rsid w:val="005F0C4C"/>
    <w:rsid w:val="005F0CBF"/>
    <w:rsid w:val="005F1344"/>
    <w:rsid w:val="005F230F"/>
    <w:rsid w:val="005F23F0"/>
    <w:rsid w:val="005F4002"/>
    <w:rsid w:val="005F42BB"/>
    <w:rsid w:val="005F5002"/>
    <w:rsid w:val="005F566D"/>
    <w:rsid w:val="005F587E"/>
    <w:rsid w:val="005F70D1"/>
    <w:rsid w:val="005F76C8"/>
    <w:rsid w:val="005F7E8D"/>
    <w:rsid w:val="006013F5"/>
    <w:rsid w:val="00601F57"/>
    <w:rsid w:val="00603006"/>
    <w:rsid w:val="00606D29"/>
    <w:rsid w:val="00606E83"/>
    <w:rsid w:val="00607809"/>
    <w:rsid w:val="00610329"/>
    <w:rsid w:val="0061102C"/>
    <w:rsid w:val="0061136D"/>
    <w:rsid w:val="0061195A"/>
    <w:rsid w:val="00614AEA"/>
    <w:rsid w:val="00614E84"/>
    <w:rsid w:val="006165F7"/>
    <w:rsid w:val="0061784E"/>
    <w:rsid w:val="00617B18"/>
    <w:rsid w:val="00620A54"/>
    <w:rsid w:val="00622782"/>
    <w:rsid w:val="00622991"/>
    <w:rsid w:val="0062348A"/>
    <w:rsid w:val="00624254"/>
    <w:rsid w:val="00624D07"/>
    <w:rsid w:val="00625115"/>
    <w:rsid w:val="00625CF2"/>
    <w:rsid w:val="0062627A"/>
    <w:rsid w:val="0062637A"/>
    <w:rsid w:val="0063026F"/>
    <w:rsid w:val="006302E0"/>
    <w:rsid w:val="00632195"/>
    <w:rsid w:val="006326AF"/>
    <w:rsid w:val="0063302B"/>
    <w:rsid w:val="00634EC6"/>
    <w:rsid w:val="00634F0B"/>
    <w:rsid w:val="006403DE"/>
    <w:rsid w:val="00640A3E"/>
    <w:rsid w:val="00641B86"/>
    <w:rsid w:val="006443F0"/>
    <w:rsid w:val="00644B7F"/>
    <w:rsid w:val="00644C33"/>
    <w:rsid w:val="00645377"/>
    <w:rsid w:val="00645BDB"/>
    <w:rsid w:val="0064601D"/>
    <w:rsid w:val="00646067"/>
    <w:rsid w:val="006465D3"/>
    <w:rsid w:val="0065131E"/>
    <w:rsid w:val="006520F1"/>
    <w:rsid w:val="00653397"/>
    <w:rsid w:val="00656200"/>
    <w:rsid w:val="00656554"/>
    <w:rsid w:val="006567CF"/>
    <w:rsid w:val="00660AA2"/>
    <w:rsid w:val="00660E71"/>
    <w:rsid w:val="00661054"/>
    <w:rsid w:val="0066278A"/>
    <w:rsid w:val="00665996"/>
    <w:rsid w:val="00666907"/>
    <w:rsid w:val="006673CD"/>
    <w:rsid w:val="00667712"/>
    <w:rsid w:val="006677D7"/>
    <w:rsid w:val="0067139B"/>
    <w:rsid w:val="006718EA"/>
    <w:rsid w:val="00671F29"/>
    <w:rsid w:val="006745FE"/>
    <w:rsid w:val="00675128"/>
    <w:rsid w:val="00675AC8"/>
    <w:rsid w:val="0067752E"/>
    <w:rsid w:val="00682456"/>
    <w:rsid w:val="006830E4"/>
    <w:rsid w:val="00683CEB"/>
    <w:rsid w:val="00684381"/>
    <w:rsid w:val="00685081"/>
    <w:rsid w:val="0068522C"/>
    <w:rsid w:val="006856FF"/>
    <w:rsid w:val="006858C7"/>
    <w:rsid w:val="00686CBE"/>
    <w:rsid w:val="00686E56"/>
    <w:rsid w:val="006909BE"/>
    <w:rsid w:val="00690F90"/>
    <w:rsid w:val="00691A0A"/>
    <w:rsid w:val="006921E0"/>
    <w:rsid w:val="006927DC"/>
    <w:rsid w:val="0069361B"/>
    <w:rsid w:val="00693AAC"/>
    <w:rsid w:val="00693C1E"/>
    <w:rsid w:val="00695350"/>
    <w:rsid w:val="006957D8"/>
    <w:rsid w:val="00696BBA"/>
    <w:rsid w:val="006A0F1F"/>
    <w:rsid w:val="006A105A"/>
    <w:rsid w:val="006A1181"/>
    <w:rsid w:val="006A3C2C"/>
    <w:rsid w:val="006A42E1"/>
    <w:rsid w:val="006A42E7"/>
    <w:rsid w:val="006A54E2"/>
    <w:rsid w:val="006A59D9"/>
    <w:rsid w:val="006B2676"/>
    <w:rsid w:val="006B31FB"/>
    <w:rsid w:val="006B3D74"/>
    <w:rsid w:val="006B46C9"/>
    <w:rsid w:val="006B59E7"/>
    <w:rsid w:val="006B690D"/>
    <w:rsid w:val="006C0600"/>
    <w:rsid w:val="006C0662"/>
    <w:rsid w:val="006C0E8E"/>
    <w:rsid w:val="006C2164"/>
    <w:rsid w:val="006C399A"/>
    <w:rsid w:val="006C55E6"/>
    <w:rsid w:val="006C6726"/>
    <w:rsid w:val="006C7734"/>
    <w:rsid w:val="006D0654"/>
    <w:rsid w:val="006D1A77"/>
    <w:rsid w:val="006D44C2"/>
    <w:rsid w:val="006E02E0"/>
    <w:rsid w:val="006E05D3"/>
    <w:rsid w:val="006E2334"/>
    <w:rsid w:val="006E46CD"/>
    <w:rsid w:val="006E61C7"/>
    <w:rsid w:val="006E6549"/>
    <w:rsid w:val="006E6579"/>
    <w:rsid w:val="006E6E2C"/>
    <w:rsid w:val="006F0845"/>
    <w:rsid w:val="006F2AB4"/>
    <w:rsid w:val="006F2E60"/>
    <w:rsid w:val="006F3205"/>
    <w:rsid w:val="006F380B"/>
    <w:rsid w:val="006F47E4"/>
    <w:rsid w:val="006F5F33"/>
    <w:rsid w:val="006F6385"/>
    <w:rsid w:val="006F6839"/>
    <w:rsid w:val="006F6BA4"/>
    <w:rsid w:val="006F730A"/>
    <w:rsid w:val="006F73B9"/>
    <w:rsid w:val="007006AD"/>
    <w:rsid w:val="00703709"/>
    <w:rsid w:val="00703B31"/>
    <w:rsid w:val="007046BF"/>
    <w:rsid w:val="007058F0"/>
    <w:rsid w:val="00707619"/>
    <w:rsid w:val="00711159"/>
    <w:rsid w:val="007140B2"/>
    <w:rsid w:val="00714D50"/>
    <w:rsid w:val="00716C88"/>
    <w:rsid w:val="00716DD0"/>
    <w:rsid w:val="00717912"/>
    <w:rsid w:val="00717EAE"/>
    <w:rsid w:val="007213D0"/>
    <w:rsid w:val="00721427"/>
    <w:rsid w:val="007228DC"/>
    <w:rsid w:val="00730471"/>
    <w:rsid w:val="00733FD5"/>
    <w:rsid w:val="00735A17"/>
    <w:rsid w:val="00735F14"/>
    <w:rsid w:val="00736335"/>
    <w:rsid w:val="0073633F"/>
    <w:rsid w:val="0073764D"/>
    <w:rsid w:val="0074020F"/>
    <w:rsid w:val="00741D6A"/>
    <w:rsid w:val="0074204D"/>
    <w:rsid w:val="0074235F"/>
    <w:rsid w:val="00742C67"/>
    <w:rsid w:val="00743AF0"/>
    <w:rsid w:val="0074407D"/>
    <w:rsid w:val="00745294"/>
    <w:rsid w:val="00745E86"/>
    <w:rsid w:val="00746076"/>
    <w:rsid w:val="007508AB"/>
    <w:rsid w:val="00751B06"/>
    <w:rsid w:val="00752B2C"/>
    <w:rsid w:val="007533B5"/>
    <w:rsid w:val="00753753"/>
    <w:rsid w:val="007539AF"/>
    <w:rsid w:val="00753EF4"/>
    <w:rsid w:val="00754517"/>
    <w:rsid w:val="007547EB"/>
    <w:rsid w:val="00755530"/>
    <w:rsid w:val="007559DA"/>
    <w:rsid w:val="00755B45"/>
    <w:rsid w:val="00755E4D"/>
    <w:rsid w:val="007612A9"/>
    <w:rsid w:val="00761E09"/>
    <w:rsid w:val="00762DCE"/>
    <w:rsid w:val="00762E3A"/>
    <w:rsid w:val="007636A0"/>
    <w:rsid w:val="00763860"/>
    <w:rsid w:val="00764880"/>
    <w:rsid w:val="007651C3"/>
    <w:rsid w:val="0076797F"/>
    <w:rsid w:val="00767C6B"/>
    <w:rsid w:val="00767F2F"/>
    <w:rsid w:val="00770E5B"/>
    <w:rsid w:val="007722BD"/>
    <w:rsid w:val="0077341F"/>
    <w:rsid w:val="00773C6B"/>
    <w:rsid w:val="00774E55"/>
    <w:rsid w:val="0077524E"/>
    <w:rsid w:val="00777386"/>
    <w:rsid w:val="007776D8"/>
    <w:rsid w:val="00781590"/>
    <w:rsid w:val="00782E24"/>
    <w:rsid w:val="00782FFF"/>
    <w:rsid w:val="00783106"/>
    <w:rsid w:val="00783210"/>
    <w:rsid w:val="00783878"/>
    <w:rsid w:val="0078574B"/>
    <w:rsid w:val="0078602F"/>
    <w:rsid w:val="00787AB8"/>
    <w:rsid w:val="007900F9"/>
    <w:rsid w:val="00790E64"/>
    <w:rsid w:val="00791BD2"/>
    <w:rsid w:val="00796E6E"/>
    <w:rsid w:val="00796ECA"/>
    <w:rsid w:val="0079753B"/>
    <w:rsid w:val="00797B50"/>
    <w:rsid w:val="007A2152"/>
    <w:rsid w:val="007A441D"/>
    <w:rsid w:val="007A52EA"/>
    <w:rsid w:val="007A7E3D"/>
    <w:rsid w:val="007B027E"/>
    <w:rsid w:val="007B03D7"/>
    <w:rsid w:val="007B0F8F"/>
    <w:rsid w:val="007B1773"/>
    <w:rsid w:val="007B228F"/>
    <w:rsid w:val="007B3168"/>
    <w:rsid w:val="007B3ADF"/>
    <w:rsid w:val="007B5A68"/>
    <w:rsid w:val="007B6BBB"/>
    <w:rsid w:val="007C149A"/>
    <w:rsid w:val="007C18B0"/>
    <w:rsid w:val="007C2A9F"/>
    <w:rsid w:val="007C750E"/>
    <w:rsid w:val="007C77EE"/>
    <w:rsid w:val="007C7929"/>
    <w:rsid w:val="007D1CAD"/>
    <w:rsid w:val="007D5A51"/>
    <w:rsid w:val="007D74F7"/>
    <w:rsid w:val="007D75F9"/>
    <w:rsid w:val="007D7A9E"/>
    <w:rsid w:val="007E06C9"/>
    <w:rsid w:val="007E0D86"/>
    <w:rsid w:val="007E170A"/>
    <w:rsid w:val="007E2D86"/>
    <w:rsid w:val="007E30E0"/>
    <w:rsid w:val="007E31AE"/>
    <w:rsid w:val="007E493B"/>
    <w:rsid w:val="007F0E89"/>
    <w:rsid w:val="007F0F49"/>
    <w:rsid w:val="007F2B35"/>
    <w:rsid w:val="007F32E0"/>
    <w:rsid w:val="007F4487"/>
    <w:rsid w:val="007F4978"/>
    <w:rsid w:val="007F5451"/>
    <w:rsid w:val="007F659F"/>
    <w:rsid w:val="007F6C8F"/>
    <w:rsid w:val="007F6EA6"/>
    <w:rsid w:val="007F7D06"/>
    <w:rsid w:val="007F7EC0"/>
    <w:rsid w:val="00802B7E"/>
    <w:rsid w:val="00802B86"/>
    <w:rsid w:val="00803B88"/>
    <w:rsid w:val="00803C26"/>
    <w:rsid w:val="00805F21"/>
    <w:rsid w:val="00806929"/>
    <w:rsid w:val="008073D4"/>
    <w:rsid w:val="00812587"/>
    <w:rsid w:val="00812772"/>
    <w:rsid w:val="0081296F"/>
    <w:rsid w:val="00812AF7"/>
    <w:rsid w:val="008142B6"/>
    <w:rsid w:val="00814C23"/>
    <w:rsid w:val="00816752"/>
    <w:rsid w:val="008201E0"/>
    <w:rsid w:val="00821593"/>
    <w:rsid w:val="00821A29"/>
    <w:rsid w:val="008231E8"/>
    <w:rsid w:val="00823762"/>
    <w:rsid w:val="008237BD"/>
    <w:rsid w:val="00825CB3"/>
    <w:rsid w:val="00827006"/>
    <w:rsid w:val="00827321"/>
    <w:rsid w:val="00827401"/>
    <w:rsid w:val="00831F32"/>
    <w:rsid w:val="00831F74"/>
    <w:rsid w:val="0083328D"/>
    <w:rsid w:val="0083575C"/>
    <w:rsid w:val="0083600C"/>
    <w:rsid w:val="008444DD"/>
    <w:rsid w:val="0084460E"/>
    <w:rsid w:val="008452C1"/>
    <w:rsid w:val="00845338"/>
    <w:rsid w:val="00845D68"/>
    <w:rsid w:val="0084677E"/>
    <w:rsid w:val="008508A9"/>
    <w:rsid w:val="0085108B"/>
    <w:rsid w:val="00854A17"/>
    <w:rsid w:val="00856614"/>
    <w:rsid w:val="00856860"/>
    <w:rsid w:val="008569B4"/>
    <w:rsid w:val="00857A0E"/>
    <w:rsid w:val="00857D9B"/>
    <w:rsid w:val="0086049C"/>
    <w:rsid w:val="00860700"/>
    <w:rsid w:val="00861542"/>
    <w:rsid w:val="00861DA9"/>
    <w:rsid w:val="00861E42"/>
    <w:rsid w:val="008633B1"/>
    <w:rsid w:val="008636DD"/>
    <w:rsid w:val="0086390F"/>
    <w:rsid w:val="0086432B"/>
    <w:rsid w:val="00864539"/>
    <w:rsid w:val="00864DF1"/>
    <w:rsid w:val="00865DFE"/>
    <w:rsid w:val="00867103"/>
    <w:rsid w:val="00867C50"/>
    <w:rsid w:val="008715D7"/>
    <w:rsid w:val="00871D9E"/>
    <w:rsid w:val="00872036"/>
    <w:rsid w:val="008720AD"/>
    <w:rsid w:val="00872EEF"/>
    <w:rsid w:val="0087432D"/>
    <w:rsid w:val="00874948"/>
    <w:rsid w:val="008751DA"/>
    <w:rsid w:val="00875A7A"/>
    <w:rsid w:val="00876E93"/>
    <w:rsid w:val="008802ED"/>
    <w:rsid w:val="008820F8"/>
    <w:rsid w:val="00882B09"/>
    <w:rsid w:val="00884431"/>
    <w:rsid w:val="0088516B"/>
    <w:rsid w:val="00885977"/>
    <w:rsid w:val="0088600C"/>
    <w:rsid w:val="0088694A"/>
    <w:rsid w:val="00886C86"/>
    <w:rsid w:val="00890288"/>
    <w:rsid w:val="00891911"/>
    <w:rsid w:val="00891B41"/>
    <w:rsid w:val="008922F1"/>
    <w:rsid w:val="008955DE"/>
    <w:rsid w:val="00895A65"/>
    <w:rsid w:val="00896A72"/>
    <w:rsid w:val="0089740B"/>
    <w:rsid w:val="008A00FE"/>
    <w:rsid w:val="008A011F"/>
    <w:rsid w:val="008A091D"/>
    <w:rsid w:val="008A20BF"/>
    <w:rsid w:val="008A3FE5"/>
    <w:rsid w:val="008A4A44"/>
    <w:rsid w:val="008A4CBD"/>
    <w:rsid w:val="008A5037"/>
    <w:rsid w:val="008A5BC4"/>
    <w:rsid w:val="008A5D50"/>
    <w:rsid w:val="008B08E0"/>
    <w:rsid w:val="008B28CC"/>
    <w:rsid w:val="008B28CD"/>
    <w:rsid w:val="008B2F5E"/>
    <w:rsid w:val="008B3955"/>
    <w:rsid w:val="008B5051"/>
    <w:rsid w:val="008B64D4"/>
    <w:rsid w:val="008B6DCE"/>
    <w:rsid w:val="008C1187"/>
    <w:rsid w:val="008C1356"/>
    <w:rsid w:val="008C42C5"/>
    <w:rsid w:val="008C4F31"/>
    <w:rsid w:val="008C4F38"/>
    <w:rsid w:val="008C5A07"/>
    <w:rsid w:val="008C610C"/>
    <w:rsid w:val="008C728C"/>
    <w:rsid w:val="008C7AF3"/>
    <w:rsid w:val="008C7F21"/>
    <w:rsid w:val="008D1695"/>
    <w:rsid w:val="008D3AE5"/>
    <w:rsid w:val="008D3B36"/>
    <w:rsid w:val="008D4878"/>
    <w:rsid w:val="008D4AAD"/>
    <w:rsid w:val="008D4C6C"/>
    <w:rsid w:val="008D786B"/>
    <w:rsid w:val="008D795D"/>
    <w:rsid w:val="008D7B96"/>
    <w:rsid w:val="008E1707"/>
    <w:rsid w:val="008E520B"/>
    <w:rsid w:val="008E7608"/>
    <w:rsid w:val="008F0603"/>
    <w:rsid w:val="008F0751"/>
    <w:rsid w:val="008F0C31"/>
    <w:rsid w:val="008F0F2F"/>
    <w:rsid w:val="008F4A9E"/>
    <w:rsid w:val="008F5F79"/>
    <w:rsid w:val="008F7D33"/>
    <w:rsid w:val="0090034B"/>
    <w:rsid w:val="00900901"/>
    <w:rsid w:val="00900E4D"/>
    <w:rsid w:val="00901C6C"/>
    <w:rsid w:val="00902026"/>
    <w:rsid w:val="00902896"/>
    <w:rsid w:val="009038C5"/>
    <w:rsid w:val="00904908"/>
    <w:rsid w:val="00905D90"/>
    <w:rsid w:val="00905F90"/>
    <w:rsid w:val="0090606A"/>
    <w:rsid w:val="00907F9E"/>
    <w:rsid w:val="0091036B"/>
    <w:rsid w:val="00911498"/>
    <w:rsid w:val="009116ED"/>
    <w:rsid w:val="0091331E"/>
    <w:rsid w:val="00913C69"/>
    <w:rsid w:val="00914F5C"/>
    <w:rsid w:val="00915993"/>
    <w:rsid w:val="009164F9"/>
    <w:rsid w:val="009173C1"/>
    <w:rsid w:val="00920A26"/>
    <w:rsid w:val="00921275"/>
    <w:rsid w:val="00923FA5"/>
    <w:rsid w:val="0092478C"/>
    <w:rsid w:val="009248B7"/>
    <w:rsid w:val="009253B1"/>
    <w:rsid w:val="00927167"/>
    <w:rsid w:val="00927A18"/>
    <w:rsid w:val="00930DBC"/>
    <w:rsid w:val="0093138A"/>
    <w:rsid w:val="009316EF"/>
    <w:rsid w:val="00931A60"/>
    <w:rsid w:val="00932B4D"/>
    <w:rsid w:val="00933AC1"/>
    <w:rsid w:val="0093422C"/>
    <w:rsid w:val="009348D1"/>
    <w:rsid w:val="00934D32"/>
    <w:rsid w:val="00936B0C"/>
    <w:rsid w:val="00940CC8"/>
    <w:rsid w:val="0094156B"/>
    <w:rsid w:val="009416E2"/>
    <w:rsid w:val="00941CFC"/>
    <w:rsid w:val="009420CB"/>
    <w:rsid w:val="00942AE8"/>
    <w:rsid w:val="009449F7"/>
    <w:rsid w:val="00946974"/>
    <w:rsid w:val="009514B1"/>
    <w:rsid w:val="00954FB3"/>
    <w:rsid w:val="00955273"/>
    <w:rsid w:val="00955C7E"/>
    <w:rsid w:val="00957023"/>
    <w:rsid w:val="009601BC"/>
    <w:rsid w:val="0096054D"/>
    <w:rsid w:val="00961B14"/>
    <w:rsid w:val="00963043"/>
    <w:rsid w:val="00963EC0"/>
    <w:rsid w:val="00964B98"/>
    <w:rsid w:val="00964C72"/>
    <w:rsid w:val="00964C77"/>
    <w:rsid w:val="0096591A"/>
    <w:rsid w:val="009677BB"/>
    <w:rsid w:val="00970873"/>
    <w:rsid w:val="00970C45"/>
    <w:rsid w:val="00970DC4"/>
    <w:rsid w:val="009716E5"/>
    <w:rsid w:val="00971789"/>
    <w:rsid w:val="009737ED"/>
    <w:rsid w:val="00974094"/>
    <w:rsid w:val="00974476"/>
    <w:rsid w:val="009763B3"/>
    <w:rsid w:val="00981ADB"/>
    <w:rsid w:val="00984AE7"/>
    <w:rsid w:val="00984D9D"/>
    <w:rsid w:val="009850DB"/>
    <w:rsid w:val="0098513A"/>
    <w:rsid w:val="00985A5B"/>
    <w:rsid w:val="00987965"/>
    <w:rsid w:val="00990994"/>
    <w:rsid w:val="00990AB5"/>
    <w:rsid w:val="00990ADA"/>
    <w:rsid w:val="00990E38"/>
    <w:rsid w:val="0099537B"/>
    <w:rsid w:val="009967FB"/>
    <w:rsid w:val="00997F02"/>
    <w:rsid w:val="009A013F"/>
    <w:rsid w:val="009A03AA"/>
    <w:rsid w:val="009A152A"/>
    <w:rsid w:val="009A2E0F"/>
    <w:rsid w:val="009A3E81"/>
    <w:rsid w:val="009A43FA"/>
    <w:rsid w:val="009A5AEA"/>
    <w:rsid w:val="009A5D54"/>
    <w:rsid w:val="009A755E"/>
    <w:rsid w:val="009A78CF"/>
    <w:rsid w:val="009B0AEC"/>
    <w:rsid w:val="009B15C3"/>
    <w:rsid w:val="009B29C6"/>
    <w:rsid w:val="009B2B0A"/>
    <w:rsid w:val="009B353C"/>
    <w:rsid w:val="009B4DD6"/>
    <w:rsid w:val="009C030A"/>
    <w:rsid w:val="009C1BB9"/>
    <w:rsid w:val="009C1E42"/>
    <w:rsid w:val="009C25E6"/>
    <w:rsid w:val="009C3406"/>
    <w:rsid w:val="009C3E98"/>
    <w:rsid w:val="009C407A"/>
    <w:rsid w:val="009C4734"/>
    <w:rsid w:val="009C4E9C"/>
    <w:rsid w:val="009C5BE0"/>
    <w:rsid w:val="009C5FF0"/>
    <w:rsid w:val="009C60BE"/>
    <w:rsid w:val="009C733D"/>
    <w:rsid w:val="009C7E25"/>
    <w:rsid w:val="009D0A36"/>
    <w:rsid w:val="009D406D"/>
    <w:rsid w:val="009D45D3"/>
    <w:rsid w:val="009D7DFB"/>
    <w:rsid w:val="009E13AF"/>
    <w:rsid w:val="009E458A"/>
    <w:rsid w:val="009E4805"/>
    <w:rsid w:val="009E65B4"/>
    <w:rsid w:val="009F0F96"/>
    <w:rsid w:val="009F2545"/>
    <w:rsid w:val="009F277A"/>
    <w:rsid w:val="009F2B72"/>
    <w:rsid w:val="009F3B8E"/>
    <w:rsid w:val="009F4939"/>
    <w:rsid w:val="009F4D5B"/>
    <w:rsid w:val="009F5AD4"/>
    <w:rsid w:val="009F7365"/>
    <w:rsid w:val="00A015BE"/>
    <w:rsid w:val="00A02BF6"/>
    <w:rsid w:val="00A02D08"/>
    <w:rsid w:val="00A03843"/>
    <w:rsid w:val="00A0501C"/>
    <w:rsid w:val="00A07FA4"/>
    <w:rsid w:val="00A12197"/>
    <w:rsid w:val="00A12710"/>
    <w:rsid w:val="00A13536"/>
    <w:rsid w:val="00A15178"/>
    <w:rsid w:val="00A154CA"/>
    <w:rsid w:val="00A16809"/>
    <w:rsid w:val="00A2240C"/>
    <w:rsid w:val="00A237A2"/>
    <w:rsid w:val="00A23A9D"/>
    <w:rsid w:val="00A23F0F"/>
    <w:rsid w:val="00A2470C"/>
    <w:rsid w:val="00A27D2F"/>
    <w:rsid w:val="00A32753"/>
    <w:rsid w:val="00A3488B"/>
    <w:rsid w:val="00A35588"/>
    <w:rsid w:val="00A36053"/>
    <w:rsid w:val="00A37FE0"/>
    <w:rsid w:val="00A401BF"/>
    <w:rsid w:val="00A40D8A"/>
    <w:rsid w:val="00A41AB8"/>
    <w:rsid w:val="00A41E55"/>
    <w:rsid w:val="00A42E9A"/>
    <w:rsid w:val="00A43E3D"/>
    <w:rsid w:val="00A4481C"/>
    <w:rsid w:val="00A449E9"/>
    <w:rsid w:val="00A44B21"/>
    <w:rsid w:val="00A44DF3"/>
    <w:rsid w:val="00A45551"/>
    <w:rsid w:val="00A46460"/>
    <w:rsid w:val="00A46955"/>
    <w:rsid w:val="00A47E2F"/>
    <w:rsid w:val="00A47F6F"/>
    <w:rsid w:val="00A50B9D"/>
    <w:rsid w:val="00A520CF"/>
    <w:rsid w:val="00A525CC"/>
    <w:rsid w:val="00A52F03"/>
    <w:rsid w:val="00A536F6"/>
    <w:rsid w:val="00A55131"/>
    <w:rsid w:val="00A55D71"/>
    <w:rsid w:val="00A56353"/>
    <w:rsid w:val="00A56D49"/>
    <w:rsid w:val="00A572DF"/>
    <w:rsid w:val="00A57495"/>
    <w:rsid w:val="00A60291"/>
    <w:rsid w:val="00A631E8"/>
    <w:rsid w:val="00A63DA9"/>
    <w:rsid w:val="00A63E5A"/>
    <w:rsid w:val="00A6475F"/>
    <w:rsid w:val="00A64E54"/>
    <w:rsid w:val="00A703B5"/>
    <w:rsid w:val="00A70E4C"/>
    <w:rsid w:val="00A71560"/>
    <w:rsid w:val="00A737BD"/>
    <w:rsid w:val="00A8020B"/>
    <w:rsid w:val="00A83F40"/>
    <w:rsid w:val="00A846C1"/>
    <w:rsid w:val="00A869BE"/>
    <w:rsid w:val="00A86BF3"/>
    <w:rsid w:val="00A87149"/>
    <w:rsid w:val="00A87F18"/>
    <w:rsid w:val="00A901E0"/>
    <w:rsid w:val="00A914E2"/>
    <w:rsid w:val="00A91B35"/>
    <w:rsid w:val="00A9229A"/>
    <w:rsid w:val="00A92EBC"/>
    <w:rsid w:val="00A955D7"/>
    <w:rsid w:val="00A9722A"/>
    <w:rsid w:val="00AA17C5"/>
    <w:rsid w:val="00AA2414"/>
    <w:rsid w:val="00AA47A9"/>
    <w:rsid w:val="00AA4934"/>
    <w:rsid w:val="00AA7C5D"/>
    <w:rsid w:val="00AB1A87"/>
    <w:rsid w:val="00AB2B7C"/>
    <w:rsid w:val="00AB2BC7"/>
    <w:rsid w:val="00AB3901"/>
    <w:rsid w:val="00AB6EEC"/>
    <w:rsid w:val="00AB75E9"/>
    <w:rsid w:val="00AC7EF5"/>
    <w:rsid w:val="00AD184B"/>
    <w:rsid w:val="00AD238D"/>
    <w:rsid w:val="00AD2423"/>
    <w:rsid w:val="00AD3F0B"/>
    <w:rsid w:val="00AD5237"/>
    <w:rsid w:val="00AD6FBD"/>
    <w:rsid w:val="00AD7E43"/>
    <w:rsid w:val="00AE152C"/>
    <w:rsid w:val="00AE1F6B"/>
    <w:rsid w:val="00AE2052"/>
    <w:rsid w:val="00AE2858"/>
    <w:rsid w:val="00AE3C77"/>
    <w:rsid w:val="00AE4BCC"/>
    <w:rsid w:val="00AE4FAF"/>
    <w:rsid w:val="00AE58F3"/>
    <w:rsid w:val="00AE732F"/>
    <w:rsid w:val="00AF0FF2"/>
    <w:rsid w:val="00AF135B"/>
    <w:rsid w:val="00AF1D3C"/>
    <w:rsid w:val="00AF21C8"/>
    <w:rsid w:val="00B01636"/>
    <w:rsid w:val="00B03A41"/>
    <w:rsid w:val="00B03D96"/>
    <w:rsid w:val="00B064C8"/>
    <w:rsid w:val="00B10E67"/>
    <w:rsid w:val="00B111DA"/>
    <w:rsid w:val="00B119A0"/>
    <w:rsid w:val="00B1455C"/>
    <w:rsid w:val="00B17675"/>
    <w:rsid w:val="00B17BE7"/>
    <w:rsid w:val="00B17EFC"/>
    <w:rsid w:val="00B20315"/>
    <w:rsid w:val="00B20459"/>
    <w:rsid w:val="00B20491"/>
    <w:rsid w:val="00B22502"/>
    <w:rsid w:val="00B22721"/>
    <w:rsid w:val="00B2417A"/>
    <w:rsid w:val="00B24D61"/>
    <w:rsid w:val="00B26B84"/>
    <w:rsid w:val="00B300A1"/>
    <w:rsid w:val="00B3137D"/>
    <w:rsid w:val="00B3498F"/>
    <w:rsid w:val="00B34EA3"/>
    <w:rsid w:val="00B34EEF"/>
    <w:rsid w:val="00B34F16"/>
    <w:rsid w:val="00B3602F"/>
    <w:rsid w:val="00B37192"/>
    <w:rsid w:val="00B371D3"/>
    <w:rsid w:val="00B40E9A"/>
    <w:rsid w:val="00B41080"/>
    <w:rsid w:val="00B41B78"/>
    <w:rsid w:val="00B41EA0"/>
    <w:rsid w:val="00B4259F"/>
    <w:rsid w:val="00B43D63"/>
    <w:rsid w:val="00B440F2"/>
    <w:rsid w:val="00B44459"/>
    <w:rsid w:val="00B45E09"/>
    <w:rsid w:val="00B46FD1"/>
    <w:rsid w:val="00B479A4"/>
    <w:rsid w:val="00B50469"/>
    <w:rsid w:val="00B5073D"/>
    <w:rsid w:val="00B5095C"/>
    <w:rsid w:val="00B51A27"/>
    <w:rsid w:val="00B54027"/>
    <w:rsid w:val="00B543F8"/>
    <w:rsid w:val="00B554C2"/>
    <w:rsid w:val="00B555F9"/>
    <w:rsid w:val="00B55E2A"/>
    <w:rsid w:val="00B57EF0"/>
    <w:rsid w:val="00B57FC6"/>
    <w:rsid w:val="00B60B4E"/>
    <w:rsid w:val="00B620FC"/>
    <w:rsid w:val="00B62707"/>
    <w:rsid w:val="00B62901"/>
    <w:rsid w:val="00B64818"/>
    <w:rsid w:val="00B64F53"/>
    <w:rsid w:val="00B65282"/>
    <w:rsid w:val="00B66818"/>
    <w:rsid w:val="00B67928"/>
    <w:rsid w:val="00B70999"/>
    <w:rsid w:val="00B71209"/>
    <w:rsid w:val="00B71D5B"/>
    <w:rsid w:val="00B71F88"/>
    <w:rsid w:val="00B72616"/>
    <w:rsid w:val="00B742E9"/>
    <w:rsid w:val="00B745FF"/>
    <w:rsid w:val="00B75D66"/>
    <w:rsid w:val="00B76575"/>
    <w:rsid w:val="00B7754F"/>
    <w:rsid w:val="00B80050"/>
    <w:rsid w:val="00B8079D"/>
    <w:rsid w:val="00B8082A"/>
    <w:rsid w:val="00B81CF2"/>
    <w:rsid w:val="00B81EB2"/>
    <w:rsid w:val="00B829BE"/>
    <w:rsid w:val="00B82BA2"/>
    <w:rsid w:val="00B842B6"/>
    <w:rsid w:val="00B85F38"/>
    <w:rsid w:val="00B90296"/>
    <w:rsid w:val="00B90522"/>
    <w:rsid w:val="00B92F98"/>
    <w:rsid w:val="00B9456F"/>
    <w:rsid w:val="00B96AD3"/>
    <w:rsid w:val="00BA05D8"/>
    <w:rsid w:val="00BA27B6"/>
    <w:rsid w:val="00BA2D77"/>
    <w:rsid w:val="00BA381F"/>
    <w:rsid w:val="00BA3EC4"/>
    <w:rsid w:val="00BA4053"/>
    <w:rsid w:val="00BB0C1E"/>
    <w:rsid w:val="00BB0D6F"/>
    <w:rsid w:val="00BB19B3"/>
    <w:rsid w:val="00BB3790"/>
    <w:rsid w:val="00BB79D2"/>
    <w:rsid w:val="00BC0899"/>
    <w:rsid w:val="00BC119A"/>
    <w:rsid w:val="00BC1453"/>
    <w:rsid w:val="00BC15B2"/>
    <w:rsid w:val="00BC2BE2"/>
    <w:rsid w:val="00BC3711"/>
    <w:rsid w:val="00BC505C"/>
    <w:rsid w:val="00BC6210"/>
    <w:rsid w:val="00BC6AAC"/>
    <w:rsid w:val="00BD0F2C"/>
    <w:rsid w:val="00BD2B95"/>
    <w:rsid w:val="00BD5B3E"/>
    <w:rsid w:val="00BD7850"/>
    <w:rsid w:val="00BE0174"/>
    <w:rsid w:val="00BE167B"/>
    <w:rsid w:val="00BE1C9B"/>
    <w:rsid w:val="00BE2718"/>
    <w:rsid w:val="00BE285B"/>
    <w:rsid w:val="00BE3396"/>
    <w:rsid w:val="00BE35CF"/>
    <w:rsid w:val="00BE46BF"/>
    <w:rsid w:val="00BE5B75"/>
    <w:rsid w:val="00BE7E2E"/>
    <w:rsid w:val="00BF2283"/>
    <w:rsid w:val="00BF2A1F"/>
    <w:rsid w:val="00C00062"/>
    <w:rsid w:val="00C002C9"/>
    <w:rsid w:val="00C00509"/>
    <w:rsid w:val="00C01236"/>
    <w:rsid w:val="00C0147B"/>
    <w:rsid w:val="00C03799"/>
    <w:rsid w:val="00C0476D"/>
    <w:rsid w:val="00C05355"/>
    <w:rsid w:val="00C06098"/>
    <w:rsid w:val="00C069AD"/>
    <w:rsid w:val="00C11B25"/>
    <w:rsid w:val="00C124DF"/>
    <w:rsid w:val="00C140F4"/>
    <w:rsid w:val="00C1454E"/>
    <w:rsid w:val="00C14913"/>
    <w:rsid w:val="00C15297"/>
    <w:rsid w:val="00C156C3"/>
    <w:rsid w:val="00C17173"/>
    <w:rsid w:val="00C20E1C"/>
    <w:rsid w:val="00C21E3F"/>
    <w:rsid w:val="00C2396F"/>
    <w:rsid w:val="00C23ADC"/>
    <w:rsid w:val="00C261E6"/>
    <w:rsid w:val="00C26505"/>
    <w:rsid w:val="00C26B42"/>
    <w:rsid w:val="00C31CBD"/>
    <w:rsid w:val="00C3298D"/>
    <w:rsid w:val="00C337A8"/>
    <w:rsid w:val="00C33AAA"/>
    <w:rsid w:val="00C34ABF"/>
    <w:rsid w:val="00C42292"/>
    <w:rsid w:val="00C42E32"/>
    <w:rsid w:val="00C44BE1"/>
    <w:rsid w:val="00C45CD6"/>
    <w:rsid w:val="00C45CED"/>
    <w:rsid w:val="00C4612C"/>
    <w:rsid w:val="00C46B9E"/>
    <w:rsid w:val="00C50F39"/>
    <w:rsid w:val="00C53964"/>
    <w:rsid w:val="00C53CDD"/>
    <w:rsid w:val="00C5431A"/>
    <w:rsid w:val="00C547B2"/>
    <w:rsid w:val="00C554B3"/>
    <w:rsid w:val="00C57847"/>
    <w:rsid w:val="00C60AE9"/>
    <w:rsid w:val="00C61A8F"/>
    <w:rsid w:val="00C63027"/>
    <w:rsid w:val="00C63550"/>
    <w:rsid w:val="00C635E8"/>
    <w:rsid w:val="00C70B84"/>
    <w:rsid w:val="00C71B76"/>
    <w:rsid w:val="00C73199"/>
    <w:rsid w:val="00C73D08"/>
    <w:rsid w:val="00C75428"/>
    <w:rsid w:val="00C76E7A"/>
    <w:rsid w:val="00C7722E"/>
    <w:rsid w:val="00C77562"/>
    <w:rsid w:val="00C809FD"/>
    <w:rsid w:val="00C80A98"/>
    <w:rsid w:val="00C82700"/>
    <w:rsid w:val="00C83A5E"/>
    <w:rsid w:val="00C8424C"/>
    <w:rsid w:val="00C86C8A"/>
    <w:rsid w:val="00C903C1"/>
    <w:rsid w:val="00C9633D"/>
    <w:rsid w:val="00C967E2"/>
    <w:rsid w:val="00C9694A"/>
    <w:rsid w:val="00C974C0"/>
    <w:rsid w:val="00C97BAA"/>
    <w:rsid w:val="00CA2450"/>
    <w:rsid w:val="00CA52BE"/>
    <w:rsid w:val="00CA5876"/>
    <w:rsid w:val="00CA5D2F"/>
    <w:rsid w:val="00CA6D7B"/>
    <w:rsid w:val="00CA6E21"/>
    <w:rsid w:val="00CA77B9"/>
    <w:rsid w:val="00CB1965"/>
    <w:rsid w:val="00CB1A7E"/>
    <w:rsid w:val="00CB5AA3"/>
    <w:rsid w:val="00CB602F"/>
    <w:rsid w:val="00CB6DC1"/>
    <w:rsid w:val="00CC12E7"/>
    <w:rsid w:val="00CC19EE"/>
    <w:rsid w:val="00CC2D46"/>
    <w:rsid w:val="00CC3924"/>
    <w:rsid w:val="00CC489E"/>
    <w:rsid w:val="00CC6B15"/>
    <w:rsid w:val="00CC6F12"/>
    <w:rsid w:val="00CC6FA2"/>
    <w:rsid w:val="00CD06D6"/>
    <w:rsid w:val="00CD106F"/>
    <w:rsid w:val="00CD38B6"/>
    <w:rsid w:val="00CD4448"/>
    <w:rsid w:val="00CD5B95"/>
    <w:rsid w:val="00CD685C"/>
    <w:rsid w:val="00CD7766"/>
    <w:rsid w:val="00CE0508"/>
    <w:rsid w:val="00CE0D1E"/>
    <w:rsid w:val="00CE207C"/>
    <w:rsid w:val="00CE213C"/>
    <w:rsid w:val="00CE2F39"/>
    <w:rsid w:val="00CE478F"/>
    <w:rsid w:val="00CE56AF"/>
    <w:rsid w:val="00CE5CF6"/>
    <w:rsid w:val="00CE70B2"/>
    <w:rsid w:val="00CE77A0"/>
    <w:rsid w:val="00CE7AFD"/>
    <w:rsid w:val="00CE7E99"/>
    <w:rsid w:val="00CF05F8"/>
    <w:rsid w:val="00CF07B9"/>
    <w:rsid w:val="00CF28B9"/>
    <w:rsid w:val="00CF2AC8"/>
    <w:rsid w:val="00CF3FC0"/>
    <w:rsid w:val="00CF4FD6"/>
    <w:rsid w:val="00CF60B0"/>
    <w:rsid w:val="00CF6A2A"/>
    <w:rsid w:val="00CF7C61"/>
    <w:rsid w:val="00D002BF"/>
    <w:rsid w:val="00D0030C"/>
    <w:rsid w:val="00D0163B"/>
    <w:rsid w:val="00D01905"/>
    <w:rsid w:val="00D02443"/>
    <w:rsid w:val="00D02960"/>
    <w:rsid w:val="00D02E59"/>
    <w:rsid w:val="00D038D3"/>
    <w:rsid w:val="00D03D35"/>
    <w:rsid w:val="00D0565C"/>
    <w:rsid w:val="00D05BE0"/>
    <w:rsid w:val="00D062A1"/>
    <w:rsid w:val="00D106A0"/>
    <w:rsid w:val="00D137D5"/>
    <w:rsid w:val="00D16F07"/>
    <w:rsid w:val="00D1735F"/>
    <w:rsid w:val="00D178DA"/>
    <w:rsid w:val="00D17F45"/>
    <w:rsid w:val="00D201FF"/>
    <w:rsid w:val="00D20349"/>
    <w:rsid w:val="00D211C0"/>
    <w:rsid w:val="00D227C2"/>
    <w:rsid w:val="00D2392F"/>
    <w:rsid w:val="00D24223"/>
    <w:rsid w:val="00D24C95"/>
    <w:rsid w:val="00D252AF"/>
    <w:rsid w:val="00D25348"/>
    <w:rsid w:val="00D268D8"/>
    <w:rsid w:val="00D27A01"/>
    <w:rsid w:val="00D300CB"/>
    <w:rsid w:val="00D305A3"/>
    <w:rsid w:val="00D30A0A"/>
    <w:rsid w:val="00D31257"/>
    <w:rsid w:val="00D3185D"/>
    <w:rsid w:val="00D31A4B"/>
    <w:rsid w:val="00D3411D"/>
    <w:rsid w:val="00D350B9"/>
    <w:rsid w:val="00D35990"/>
    <w:rsid w:val="00D36620"/>
    <w:rsid w:val="00D37250"/>
    <w:rsid w:val="00D37673"/>
    <w:rsid w:val="00D37728"/>
    <w:rsid w:val="00D4018E"/>
    <w:rsid w:val="00D42FA8"/>
    <w:rsid w:val="00D43866"/>
    <w:rsid w:val="00D44B81"/>
    <w:rsid w:val="00D44DCD"/>
    <w:rsid w:val="00D47FD8"/>
    <w:rsid w:val="00D51874"/>
    <w:rsid w:val="00D551A6"/>
    <w:rsid w:val="00D55B58"/>
    <w:rsid w:val="00D56A41"/>
    <w:rsid w:val="00D56E96"/>
    <w:rsid w:val="00D5707A"/>
    <w:rsid w:val="00D57B57"/>
    <w:rsid w:val="00D60952"/>
    <w:rsid w:val="00D6172C"/>
    <w:rsid w:val="00D62148"/>
    <w:rsid w:val="00D6253D"/>
    <w:rsid w:val="00D62D49"/>
    <w:rsid w:val="00D64558"/>
    <w:rsid w:val="00D66BCF"/>
    <w:rsid w:val="00D66F54"/>
    <w:rsid w:val="00D7270D"/>
    <w:rsid w:val="00D73C86"/>
    <w:rsid w:val="00D73DB8"/>
    <w:rsid w:val="00D74FC0"/>
    <w:rsid w:val="00D767D2"/>
    <w:rsid w:val="00D76939"/>
    <w:rsid w:val="00D774D9"/>
    <w:rsid w:val="00D776A8"/>
    <w:rsid w:val="00D80B74"/>
    <w:rsid w:val="00D8150D"/>
    <w:rsid w:val="00D8150E"/>
    <w:rsid w:val="00D8164A"/>
    <w:rsid w:val="00D82323"/>
    <w:rsid w:val="00D82863"/>
    <w:rsid w:val="00D847B5"/>
    <w:rsid w:val="00D85BF5"/>
    <w:rsid w:val="00D8738C"/>
    <w:rsid w:val="00D878A5"/>
    <w:rsid w:val="00D87E6F"/>
    <w:rsid w:val="00D90B39"/>
    <w:rsid w:val="00D92095"/>
    <w:rsid w:val="00D9468A"/>
    <w:rsid w:val="00D949EF"/>
    <w:rsid w:val="00D94BA3"/>
    <w:rsid w:val="00D95269"/>
    <w:rsid w:val="00D96212"/>
    <w:rsid w:val="00D97B07"/>
    <w:rsid w:val="00D97FE8"/>
    <w:rsid w:val="00DA2023"/>
    <w:rsid w:val="00DA31A8"/>
    <w:rsid w:val="00DA3864"/>
    <w:rsid w:val="00DA3F43"/>
    <w:rsid w:val="00DA5646"/>
    <w:rsid w:val="00DA5E0E"/>
    <w:rsid w:val="00DA6247"/>
    <w:rsid w:val="00DA7987"/>
    <w:rsid w:val="00DA7AFB"/>
    <w:rsid w:val="00DB16A7"/>
    <w:rsid w:val="00DB5B96"/>
    <w:rsid w:val="00DB5BCA"/>
    <w:rsid w:val="00DB7D60"/>
    <w:rsid w:val="00DC03D5"/>
    <w:rsid w:val="00DC148A"/>
    <w:rsid w:val="00DC3846"/>
    <w:rsid w:val="00DC3A74"/>
    <w:rsid w:val="00DC3CED"/>
    <w:rsid w:val="00DC5251"/>
    <w:rsid w:val="00DC5A87"/>
    <w:rsid w:val="00DC6A50"/>
    <w:rsid w:val="00DC75FF"/>
    <w:rsid w:val="00DD0042"/>
    <w:rsid w:val="00DD2CDC"/>
    <w:rsid w:val="00DD31E5"/>
    <w:rsid w:val="00DD4024"/>
    <w:rsid w:val="00DD6A4F"/>
    <w:rsid w:val="00DD7ABB"/>
    <w:rsid w:val="00DE0996"/>
    <w:rsid w:val="00DE1E13"/>
    <w:rsid w:val="00DE47C2"/>
    <w:rsid w:val="00DE4F45"/>
    <w:rsid w:val="00DE50C5"/>
    <w:rsid w:val="00DE58C4"/>
    <w:rsid w:val="00DE5B86"/>
    <w:rsid w:val="00DE63F0"/>
    <w:rsid w:val="00DE6E25"/>
    <w:rsid w:val="00DF08F5"/>
    <w:rsid w:val="00DF10D1"/>
    <w:rsid w:val="00DF40AA"/>
    <w:rsid w:val="00DF680F"/>
    <w:rsid w:val="00DF7AAF"/>
    <w:rsid w:val="00E00A04"/>
    <w:rsid w:val="00E00C37"/>
    <w:rsid w:val="00E03ECC"/>
    <w:rsid w:val="00E0442C"/>
    <w:rsid w:val="00E048E7"/>
    <w:rsid w:val="00E11D18"/>
    <w:rsid w:val="00E13549"/>
    <w:rsid w:val="00E14015"/>
    <w:rsid w:val="00E14A31"/>
    <w:rsid w:val="00E14A92"/>
    <w:rsid w:val="00E158F3"/>
    <w:rsid w:val="00E15D29"/>
    <w:rsid w:val="00E15D69"/>
    <w:rsid w:val="00E17EF0"/>
    <w:rsid w:val="00E206B5"/>
    <w:rsid w:val="00E220E2"/>
    <w:rsid w:val="00E2232B"/>
    <w:rsid w:val="00E23554"/>
    <w:rsid w:val="00E24779"/>
    <w:rsid w:val="00E25038"/>
    <w:rsid w:val="00E3093E"/>
    <w:rsid w:val="00E31164"/>
    <w:rsid w:val="00E31D43"/>
    <w:rsid w:val="00E34A5F"/>
    <w:rsid w:val="00E34DAB"/>
    <w:rsid w:val="00E36BFD"/>
    <w:rsid w:val="00E423A8"/>
    <w:rsid w:val="00E42B68"/>
    <w:rsid w:val="00E42E53"/>
    <w:rsid w:val="00E511D9"/>
    <w:rsid w:val="00E55A5D"/>
    <w:rsid w:val="00E55EBE"/>
    <w:rsid w:val="00E56F79"/>
    <w:rsid w:val="00E61277"/>
    <w:rsid w:val="00E6174E"/>
    <w:rsid w:val="00E62507"/>
    <w:rsid w:val="00E62D71"/>
    <w:rsid w:val="00E64A83"/>
    <w:rsid w:val="00E704C6"/>
    <w:rsid w:val="00E711A8"/>
    <w:rsid w:val="00E722FC"/>
    <w:rsid w:val="00E74E52"/>
    <w:rsid w:val="00E74F5E"/>
    <w:rsid w:val="00E7535D"/>
    <w:rsid w:val="00E75795"/>
    <w:rsid w:val="00E76515"/>
    <w:rsid w:val="00E7666C"/>
    <w:rsid w:val="00E77724"/>
    <w:rsid w:val="00E81DDF"/>
    <w:rsid w:val="00E81FC8"/>
    <w:rsid w:val="00E84028"/>
    <w:rsid w:val="00E84B3E"/>
    <w:rsid w:val="00E87F7F"/>
    <w:rsid w:val="00E904D7"/>
    <w:rsid w:val="00E914EC"/>
    <w:rsid w:val="00E91D6D"/>
    <w:rsid w:val="00E92345"/>
    <w:rsid w:val="00E927F5"/>
    <w:rsid w:val="00E93707"/>
    <w:rsid w:val="00E94C23"/>
    <w:rsid w:val="00E953A5"/>
    <w:rsid w:val="00E958FF"/>
    <w:rsid w:val="00E95D45"/>
    <w:rsid w:val="00E97307"/>
    <w:rsid w:val="00EA0604"/>
    <w:rsid w:val="00EA100E"/>
    <w:rsid w:val="00EA1557"/>
    <w:rsid w:val="00EA1933"/>
    <w:rsid w:val="00EA2100"/>
    <w:rsid w:val="00EA4C8E"/>
    <w:rsid w:val="00EA5C31"/>
    <w:rsid w:val="00EA7E13"/>
    <w:rsid w:val="00EB1663"/>
    <w:rsid w:val="00EB1866"/>
    <w:rsid w:val="00EB29A1"/>
    <w:rsid w:val="00EB2CEF"/>
    <w:rsid w:val="00EB2FD4"/>
    <w:rsid w:val="00EB3101"/>
    <w:rsid w:val="00EB413D"/>
    <w:rsid w:val="00EB45EE"/>
    <w:rsid w:val="00EB489B"/>
    <w:rsid w:val="00EB4D45"/>
    <w:rsid w:val="00EB5406"/>
    <w:rsid w:val="00EB6779"/>
    <w:rsid w:val="00EB79D1"/>
    <w:rsid w:val="00EC00C7"/>
    <w:rsid w:val="00EC13A3"/>
    <w:rsid w:val="00EC27A7"/>
    <w:rsid w:val="00EC309E"/>
    <w:rsid w:val="00EC32F1"/>
    <w:rsid w:val="00EC3520"/>
    <w:rsid w:val="00EC4793"/>
    <w:rsid w:val="00EC5A9C"/>
    <w:rsid w:val="00EC7E79"/>
    <w:rsid w:val="00ED08A2"/>
    <w:rsid w:val="00ED0F32"/>
    <w:rsid w:val="00ED0FDF"/>
    <w:rsid w:val="00ED2170"/>
    <w:rsid w:val="00ED308C"/>
    <w:rsid w:val="00ED3F9B"/>
    <w:rsid w:val="00ED4902"/>
    <w:rsid w:val="00ED4CF8"/>
    <w:rsid w:val="00ED58A4"/>
    <w:rsid w:val="00ED5BE4"/>
    <w:rsid w:val="00ED5DE0"/>
    <w:rsid w:val="00ED63EE"/>
    <w:rsid w:val="00ED6952"/>
    <w:rsid w:val="00ED6BB3"/>
    <w:rsid w:val="00ED74CD"/>
    <w:rsid w:val="00EE02C0"/>
    <w:rsid w:val="00EE0ACE"/>
    <w:rsid w:val="00EE1068"/>
    <w:rsid w:val="00EE1302"/>
    <w:rsid w:val="00EE3525"/>
    <w:rsid w:val="00EE424E"/>
    <w:rsid w:val="00EE4BED"/>
    <w:rsid w:val="00EE5D0F"/>
    <w:rsid w:val="00EE61F9"/>
    <w:rsid w:val="00EE64B7"/>
    <w:rsid w:val="00EE6C7D"/>
    <w:rsid w:val="00EE7795"/>
    <w:rsid w:val="00EF02A4"/>
    <w:rsid w:val="00EF20D3"/>
    <w:rsid w:val="00EF4E35"/>
    <w:rsid w:val="00EF58F4"/>
    <w:rsid w:val="00EF5C84"/>
    <w:rsid w:val="00EF5D77"/>
    <w:rsid w:val="00EF7DF5"/>
    <w:rsid w:val="00F00A9E"/>
    <w:rsid w:val="00F00FB6"/>
    <w:rsid w:val="00F022BC"/>
    <w:rsid w:val="00F02AB1"/>
    <w:rsid w:val="00F03216"/>
    <w:rsid w:val="00F032D5"/>
    <w:rsid w:val="00F052B3"/>
    <w:rsid w:val="00F072F9"/>
    <w:rsid w:val="00F119B4"/>
    <w:rsid w:val="00F11E10"/>
    <w:rsid w:val="00F12765"/>
    <w:rsid w:val="00F1325D"/>
    <w:rsid w:val="00F13853"/>
    <w:rsid w:val="00F142CF"/>
    <w:rsid w:val="00F17E84"/>
    <w:rsid w:val="00F2048D"/>
    <w:rsid w:val="00F21A88"/>
    <w:rsid w:val="00F228DB"/>
    <w:rsid w:val="00F23A95"/>
    <w:rsid w:val="00F24529"/>
    <w:rsid w:val="00F24A23"/>
    <w:rsid w:val="00F254C7"/>
    <w:rsid w:val="00F258EB"/>
    <w:rsid w:val="00F26EB7"/>
    <w:rsid w:val="00F27DEB"/>
    <w:rsid w:val="00F27F41"/>
    <w:rsid w:val="00F30203"/>
    <w:rsid w:val="00F30A65"/>
    <w:rsid w:val="00F31354"/>
    <w:rsid w:val="00F35169"/>
    <w:rsid w:val="00F358C4"/>
    <w:rsid w:val="00F35A89"/>
    <w:rsid w:val="00F36C19"/>
    <w:rsid w:val="00F377E8"/>
    <w:rsid w:val="00F402F7"/>
    <w:rsid w:val="00F41A0B"/>
    <w:rsid w:val="00F4247F"/>
    <w:rsid w:val="00F43FF7"/>
    <w:rsid w:val="00F44AA7"/>
    <w:rsid w:val="00F45252"/>
    <w:rsid w:val="00F45830"/>
    <w:rsid w:val="00F4590D"/>
    <w:rsid w:val="00F50BDA"/>
    <w:rsid w:val="00F51068"/>
    <w:rsid w:val="00F53354"/>
    <w:rsid w:val="00F537AD"/>
    <w:rsid w:val="00F5698A"/>
    <w:rsid w:val="00F57525"/>
    <w:rsid w:val="00F6061E"/>
    <w:rsid w:val="00F60ADF"/>
    <w:rsid w:val="00F611AA"/>
    <w:rsid w:val="00F619AB"/>
    <w:rsid w:val="00F61C90"/>
    <w:rsid w:val="00F61D7F"/>
    <w:rsid w:val="00F61E5B"/>
    <w:rsid w:val="00F627EE"/>
    <w:rsid w:val="00F632D0"/>
    <w:rsid w:val="00F6375A"/>
    <w:rsid w:val="00F63891"/>
    <w:rsid w:val="00F65B75"/>
    <w:rsid w:val="00F661A6"/>
    <w:rsid w:val="00F661EF"/>
    <w:rsid w:val="00F664DF"/>
    <w:rsid w:val="00F66E6A"/>
    <w:rsid w:val="00F6732A"/>
    <w:rsid w:val="00F70A7E"/>
    <w:rsid w:val="00F71F86"/>
    <w:rsid w:val="00F7275D"/>
    <w:rsid w:val="00F756C7"/>
    <w:rsid w:val="00F7781C"/>
    <w:rsid w:val="00F77A4B"/>
    <w:rsid w:val="00F806E3"/>
    <w:rsid w:val="00F84ABF"/>
    <w:rsid w:val="00F852EE"/>
    <w:rsid w:val="00F85F4D"/>
    <w:rsid w:val="00F874EA"/>
    <w:rsid w:val="00F91541"/>
    <w:rsid w:val="00F92903"/>
    <w:rsid w:val="00F92D3F"/>
    <w:rsid w:val="00F936A0"/>
    <w:rsid w:val="00F96439"/>
    <w:rsid w:val="00FA15CA"/>
    <w:rsid w:val="00FA375A"/>
    <w:rsid w:val="00FA3A7A"/>
    <w:rsid w:val="00FA3F8B"/>
    <w:rsid w:val="00FA4179"/>
    <w:rsid w:val="00FA457A"/>
    <w:rsid w:val="00FA5438"/>
    <w:rsid w:val="00FB004E"/>
    <w:rsid w:val="00FB0E29"/>
    <w:rsid w:val="00FB14E6"/>
    <w:rsid w:val="00FB1BF0"/>
    <w:rsid w:val="00FB3FB2"/>
    <w:rsid w:val="00FB58AF"/>
    <w:rsid w:val="00FB713B"/>
    <w:rsid w:val="00FB762F"/>
    <w:rsid w:val="00FC0C6A"/>
    <w:rsid w:val="00FC0FB0"/>
    <w:rsid w:val="00FC2AB1"/>
    <w:rsid w:val="00FC3A64"/>
    <w:rsid w:val="00FC46DB"/>
    <w:rsid w:val="00FC59BF"/>
    <w:rsid w:val="00FC6069"/>
    <w:rsid w:val="00FC701D"/>
    <w:rsid w:val="00FC7A42"/>
    <w:rsid w:val="00FD2152"/>
    <w:rsid w:val="00FD3705"/>
    <w:rsid w:val="00FD5626"/>
    <w:rsid w:val="00FD5DEE"/>
    <w:rsid w:val="00FD769C"/>
    <w:rsid w:val="00FE0BDF"/>
    <w:rsid w:val="00FE157E"/>
    <w:rsid w:val="00FE1A8A"/>
    <w:rsid w:val="00FE2479"/>
    <w:rsid w:val="00FE2C67"/>
    <w:rsid w:val="00FE3B4E"/>
    <w:rsid w:val="00FE4FAD"/>
    <w:rsid w:val="00FE6477"/>
    <w:rsid w:val="00FE767F"/>
    <w:rsid w:val="00FF0693"/>
    <w:rsid w:val="00FF1C6A"/>
    <w:rsid w:val="00FF1DF0"/>
    <w:rsid w:val="00FF2B11"/>
    <w:rsid w:val="00FF341E"/>
    <w:rsid w:val="00FF34C4"/>
    <w:rsid w:val="00FF40B3"/>
    <w:rsid w:val="00FF47ED"/>
    <w:rsid w:val="00FF4D54"/>
    <w:rsid w:val="00FF5240"/>
    <w:rsid w:val="00FF6B26"/>
    <w:rsid w:val="028FCB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2529"/>
    <o:shapelayout v:ext="edit">
      <o:idmap v:ext="edit" data="1"/>
    </o:shapelayout>
  </w:shapeDefaults>
  <w:decimalSymbol w:val="."/>
  <w:listSeparator w:val=","/>
  <w14:docId w14:val="31250938"/>
  <w14:defaultImageDpi w14:val="96"/>
  <w15:docId w15:val="{326622EB-B94A-46AD-85BC-DD14F7CC7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4677E"/>
    <w:pPr>
      <w:spacing w:before="60"/>
    </w:pPr>
    <w:rPr>
      <w:rFonts w:asciiTheme="minorHAnsi" w:hAnsiTheme="minorHAnsi"/>
      <w:color w:val="595959" w:themeColor="text1"/>
      <w:sz w:val="24"/>
      <w:szCs w:val="22"/>
    </w:rPr>
  </w:style>
  <w:style w:type="paragraph" w:styleId="Heading1">
    <w:name w:val="heading 1"/>
    <w:next w:val="Normal"/>
    <w:link w:val="Heading1Char"/>
    <w:qFormat/>
    <w:rsid w:val="00020080"/>
    <w:pPr>
      <w:keepNext/>
      <w:numPr>
        <w:numId w:val="4"/>
      </w:numPr>
      <w:spacing w:before="360" w:after="60"/>
      <w:outlineLvl w:val="0"/>
    </w:pPr>
    <w:rPr>
      <w:rFonts w:asciiTheme="minorHAnsi" w:hAnsiTheme="minorHAnsi"/>
      <w:b/>
      <w:color w:val="000000" w:themeColor="text2"/>
      <w:sz w:val="32"/>
    </w:rPr>
  </w:style>
  <w:style w:type="paragraph" w:styleId="Heading2">
    <w:name w:val="heading 2"/>
    <w:link w:val="Heading2Char"/>
    <w:qFormat/>
    <w:rsid w:val="00923FA5"/>
    <w:pPr>
      <w:keepLines/>
      <w:numPr>
        <w:ilvl w:val="1"/>
        <w:numId w:val="4"/>
      </w:numPr>
      <w:spacing w:before="240"/>
      <w:outlineLvl w:val="1"/>
    </w:pPr>
    <w:rPr>
      <w:rFonts w:asciiTheme="minorHAnsi" w:hAnsiTheme="minorHAnsi"/>
      <w:b/>
      <w:color w:val="000000" w:themeColor="text2"/>
      <w:sz w:val="28"/>
    </w:rPr>
  </w:style>
  <w:style w:type="paragraph" w:styleId="Heading3">
    <w:name w:val="heading 3"/>
    <w:link w:val="Heading3Char"/>
    <w:qFormat/>
    <w:rsid w:val="00923FA5"/>
    <w:pPr>
      <w:numPr>
        <w:ilvl w:val="2"/>
        <w:numId w:val="4"/>
      </w:numPr>
      <w:spacing w:before="160"/>
      <w:outlineLvl w:val="2"/>
    </w:pPr>
    <w:rPr>
      <w:rFonts w:asciiTheme="minorHAnsi" w:eastAsiaTheme="minorHAnsi" w:hAnsiTheme="minorHAnsi"/>
      <w:b/>
      <w:color w:val="404040" w:themeColor="text2" w:themeTint="BF"/>
      <w:sz w:val="24"/>
      <w:szCs w:val="26"/>
    </w:rPr>
  </w:style>
  <w:style w:type="paragraph" w:styleId="Heading4">
    <w:name w:val="heading 4"/>
    <w:basedOn w:val="Heading3"/>
    <w:next w:val="BodyText12"/>
    <w:link w:val="Heading4Char"/>
    <w:rsid w:val="00B57EF0"/>
    <w:pPr>
      <w:numPr>
        <w:ilvl w:val="3"/>
      </w:numPr>
      <w:outlineLvl w:val="3"/>
    </w:pPr>
    <w:rPr>
      <w:sz w:val="22"/>
    </w:rPr>
  </w:style>
  <w:style w:type="paragraph" w:styleId="Heading5">
    <w:name w:val="heading 5"/>
    <w:basedOn w:val="Heading4"/>
    <w:next w:val="BodyText12"/>
    <w:link w:val="Heading5Char"/>
    <w:qFormat/>
    <w:rsid w:val="00E31D43"/>
    <w:pPr>
      <w:numPr>
        <w:ilvl w:val="4"/>
      </w:numPr>
      <w:tabs>
        <w:tab w:val="num" w:pos="1440"/>
        <w:tab w:val="num" w:pos="1771"/>
      </w:tabs>
      <w:outlineLvl w:val="4"/>
    </w:pPr>
    <w:rPr>
      <w:i/>
    </w:rPr>
  </w:style>
  <w:style w:type="paragraph" w:styleId="Heading6">
    <w:name w:val="heading 6"/>
    <w:basedOn w:val="Heading5"/>
    <w:next w:val="BodyText12"/>
    <w:link w:val="Heading6Char"/>
    <w:qFormat/>
    <w:rsid w:val="00F11E10"/>
    <w:pPr>
      <w:numPr>
        <w:ilvl w:val="5"/>
      </w:numPr>
      <w:tabs>
        <w:tab w:val="num" w:pos="1771"/>
        <w:tab w:val="num" w:pos="1951"/>
      </w:tabs>
      <w:outlineLvl w:val="5"/>
    </w:pPr>
    <w:rPr>
      <w:i w:val="0"/>
    </w:rPr>
  </w:style>
  <w:style w:type="paragraph" w:styleId="Heading7">
    <w:name w:val="heading 7"/>
    <w:basedOn w:val="Heading6"/>
    <w:next w:val="BodyText12"/>
    <w:link w:val="Heading7Char"/>
    <w:qFormat/>
    <w:rsid w:val="00F11E10"/>
    <w:pPr>
      <w:numPr>
        <w:ilvl w:val="6"/>
      </w:numPr>
      <w:tabs>
        <w:tab w:val="num" w:pos="1951"/>
      </w:tabs>
      <w:outlineLvl w:val="6"/>
    </w:pPr>
    <w:rPr>
      <w:i/>
    </w:rPr>
  </w:style>
  <w:style w:type="paragraph" w:styleId="Heading8">
    <w:name w:val="heading 8"/>
    <w:basedOn w:val="Heading7"/>
    <w:next w:val="BodyText12"/>
    <w:link w:val="Heading8Char"/>
    <w:qFormat/>
    <w:rsid w:val="00F11E10"/>
    <w:pPr>
      <w:numPr>
        <w:ilvl w:val="7"/>
      </w:numPr>
      <w:tabs>
        <w:tab w:val="num" w:pos="2246"/>
      </w:tabs>
      <w:outlineLvl w:val="7"/>
    </w:pPr>
    <w:rPr>
      <w:i w:val="0"/>
    </w:rPr>
  </w:style>
  <w:style w:type="paragraph" w:styleId="Heading9">
    <w:name w:val="heading 9"/>
    <w:basedOn w:val="Heading8"/>
    <w:next w:val="BodyText12"/>
    <w:link w:val="Heading9Char"/>
    <w:qFormat/>
    <w:rsid w:val="00F11E10"/>
    <w:pPr>
      <w:numPr>
        <w:ilvl w:val="8"/>
      </w:numPr>
      <w:tabs>
        <w:tab w:val="num" w:pos="2635"/>
      </w:tabs>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66907"/>
    <w:pPr>
      <w:widowControl w:val="0"/>
      <w:autoSpaceDE w:val="0"/>
      <w:autoSpaceDN w:val="0"/>
      <w:adjustRightInd w:val="0"/>
    </w:pPr>
    <w:rPr>
      <w:rFonts w:ascii="Verdana" w:hAnsi="Verdana" w:cs="Verdana"/>
      <w:color w:val="000000"/>
      <w:sz w:val="24"/>
      <w:szCs w:val="24"/>
    </w:rPr>
  </w:style>
  <w:style w:type="character" w:customStyle="1" w:styleId="Heading1Char">
    <w:name w:val="Heading 1 Char"/>
    <w:link w:val="Heading1"/>
    <w:rsid w:val="00020080"/>
    <w:rPr>
      <w:rFonts w:asciiTheme="minorHAnsi" w:hAnsiTheme="minorHAnsi"/>
      <w:b/>
      <w:color w:val="000000" w:themeColor="text2"/>
      <w:sz w:val="32"/>
    </w:rPr>
  </w:style>
  <w:style w:type="character" w:customStyle="1" w:styleId="Heading2Char">
    <w:name w:val="Heading 2 Char"/>
    <w:link w:val="Heading2"/>
    <w:rsid w:val="00923FA5"/>
    <w:rPr>
      <w:rFonts w:asciiTheme="minorHAnsi" w:hAnsiTheme="minorHAnsi"/>
      <w:b/>
      <w:color w:val="000000" w:themeColor="text2"/>
      <w:sz w:val="28"/>
    </w:rPr>
  </w:style>
  <w:style w:type="character" w:customStyle="1" w:styleId="Heading3Char">
    <w:name w:val="Heading 3 Char"/>
    <w:link w:val="Heading3"/>
    <w:rsid w:val="00923FA5"/>
    <w:rPr>
      <w:rFonts w:asciiTheme="minorHAnsi" w:eastAsiaTheme="minorHAnsi" w:hAnsiTheme="minorHAnsi"/>
      <w:b/>
      <w:color w:val="404040" w:themeColor="text2" w:themeTint="BF"/>
      <w:sz w:val="24"/>
      <w:szCs w:val="26"/>
    </w:rPr>
  </w:style>
  <w:style w:type="character" w:customStyle="1" w:styleId="Heading4Char">
    <w:name w:val="Heading 4 Char"/>
    <w:link w:val="Heading4"/>
    <w:rsid w:val="00B57EF0"/>
    <w:rPr>
      <w:rFonts w:asciiTheme="minorHAnsi" w:eastAsiaTheme="minorHAnsi" w:hAnsiTheme="minorHAnsi"/>
      <w:b/>
      <w:color w:val="404040" w:themeColor="text2" w:themeTint="BF"/>
      <w:sz w:val="22"/>
      <w:szCs w:val="26"/>
    </w:rPr>
  </w:style>
  <w:style w:type="character" w:customStyle="1" w:styleId="Heading5Char">
    <w:name w:val="Heading 5 Char"/>
    <w:link w:val="Heading5"/>
    <w:rsid w:val="00E31D43"/>
    <w:rPr>
      <w:rFonts w:asciiTheme="minorHAnsi" w:eastAsiaTheme="minorHAnsi" w:hAnsiTheme="minorHAnsi"/>
      <w:b/>
      <w:i/>
      <w:color w:val="404040" w:themeColor="text2" w:themeTint="BF"/>
      <w:sz w:val="22"/>
      <w:szCs w:val="26"/>
    </w:rPr>
  </w:style>
  <w:style w:type="character" w:customStyle="1" w:styleId="Heading6Char">
    <w:name w:val="Heading 6 Char"/>
    <w:link w:val="Heading6"/>
    <w:rsid w:val="00F11E10"/>
    <w:rPr>
      <w:rFonts w:asciiTheme="minorHAnsi" w:eastAsiaTheme="minorHAnsi" w:hAnsiTheme="minorHAnsi"/>
      <w:b/>
      <w:color w:val="404040" w:themeColor="text2" w:themeTint="BF"/>
      <w:sz w:val="22"/>
      <w:szCs w:val="26"/>
    </w:rPr>
  </w:style>
  <w:style w:type="character" w:customStyle="1" w:styleId="Heading7Char">
    <w:name w:val="Heading 7 Char"/>
    <w:link w:val="Heading7"/>
    <w:rsid w:val="00F11E10"/>
    <w:rPr>
      <w:rFonts w:asciiTheme="minorHAnsi" w:eastAsiaTheme="minorHAnsi" w:hAnsiTheme="minorHAnsi"/>
      <w:b/>
      <w:i/>
      <w:color w:val="404040" w:themeColor="text2" w:themeTint="BF"/>
      <w:sz w:val="22"/>
      <w:szCs w:val="26"/>
    </w:rPr>
  </w:style>
  <w:style w:type="character" w:customStyle="1" w:styleId="Heading8Char">
    <w:name w:val="Heading 8 Char"/>
    <w:link w:val="Heading8"/>
    <w:rsid w:val="00F11E10"/>
    <w:rPr>
      <w:rFonts w:asciiTheme="minorHAnsi" w:eastAsiaTheme="minorHAnsi" w:hAnsiTheme="minorHAnsi"/>
      <w:b/>
      <w:color w:val="404040" w:themeColor="text2" w:themeTint="BF"/>
      <w:sz w:val="22"/>
      <w:szCs w:val="26"/>
    </w:rPr>
  </w:style>
  <w:style w:type="character" w:customStyle="1" w:styleId="Heading9Char">
    <w:name w:val="Heading 9 Char"/>
    <w:link w:val="Heading9"/>
    <w:rsid w:val="00F11E10"/>
    <w:rPr>
      <w:rFonts w:asciiTheme="minorHAnsi" w:eastAsiaTheme="minorHAnsi" w:hAnsiTheme="minorHAnsi"/>
      <w:b/>
      <w:i/>
      <w:color w:val="404040" w:themeColor="text2" w:themeTint="BF"/>
      <w:sz w:val="22"/>
      <w:szCs w:val="26"/>
    </w:rPr>
  </w:style>
  <w:style w:type="paragraph" w:customStyle="1" w:styleId="BodyText12">
    <w:name w:val="BodyText12"/>
    <w:rsid w:val="00923FA5"/>
    <w:pPr>
      <w:tabs>
        <w:tab w:val="left" w:pos="835"/>
      </w:tabs>
      <w:spacing w:before="40" w:after="120"/>
      <w:ind w:left="864"/>
    </w:pPr>
    <w:rPr>
      <w:rFonts w:asciiTheme="minorHAnsi" w:hAnsiTheme="minorHAnsi"/>
      <w:noProof/>
      <w:color w:val="404040" w:themeColor="text2" w:themeTint="BF"/>
      <w:sz w:val="21"/>
      <w:szCs w:val="21"/>
    </w:rPr>
  </w:style>
  <w:style w:type="paragraph" w:customStyle="1" w:styleId="TitlePage">
    <w:name w:val="TitlePage"/>
    <w:rsid w:val="00F11E10"/>
    <w:pPr>
      <w:suppressAutoHyphens/>
    </w:pPr>
    <w:rPr>
      <w:rFonts w:ascii="Times New Roman" w:hAnsi="Times New Roman"/>
      <w:sz w:val="24"/>
    </w:rPr>
  </w:style>
  <w:style w:type="paragraph" w:customStyle="1" w:styleId="Blank">
    <w:name w:val="Blank"/>
    <w:basedOn w:val="Normal"/>
    <w:rsid w:val="00F11E10"/>
    <w:pPr>
      <w:suppressAutoHyphens/>
    </w:pPr>
    <w:rPr>
      <w:sz w:val="20"/>
      <w:szCs w:val="20"/>
    </w:rPr>
  </w:style>
  <w:style w:type="paragraph" w:styleId="BalloonText">
    <w:name w:val="Balloon Text"/>
    <w:basedOn w:val="Normal"/>
    <w:link w:val="BalloonTextChar"/>
    <w:uiPriority w:val="99"/>
    <w:semiHidden/>
    <w:unhideWhenUsed/>
    <w:rsid w:val="0085108B"/>
    <w:rPr>
      <w:rFonts w:ascii="Tahoma" w:hAnsi="Tahoma" w:cs="Tahoma"/>
      <w:sz w:val="16"/>
      <w:szCs w:val="16"/>
    </w:rPr>
  </w:style>
  <w:style w:type="character" w:customStyle="1" w:styleId="BalloonTextChar">
    <w:name w:val="Balloon Text Char"/>
    <w:link w:val="BalloonText"/>
    <w:uiPriority w:val="99"/>
    <w:semiHidden/>
    <w:rsid w:val="0085108B"/>
    <w:rPr>
      <w:rFonts w:ascii="Tahoma" w:hAnsi="Tahoma" w:cs="Tahoma"/>
      <w:sz w:val="16"/>
      <w:szCs w:val="16"/>
    </w:rPr>
  </w:style>
  <w:style w:type="paragraph" w:customStyle="1" w:styleId="BulletIndent2">
    <w:name w:val="Bullet Indent 2"/>
    <w:basedOn w:val="Normal"/>
    <w:rsid w:val="00D51874"/>
    <w:pPr>
      <w:numPr>
        <w:numId w:val="1"/>
      </w:numPr>
      <w:tabs>
        <w:tab w:val="left" w:pos="1426"/>
      </w:tabs>
      <w:jc w:val="both"/>
    </w:pPr>
    <w:rPr>
      <w:szCs w:val="20"/>
    </w:rPr>
  </w:style>
  <w:style w:type="paragraph" w:styleId="BodyTextIndent">
    <w:name w:val="Body Text Indent"/>
    <w:basedOn w:val="Normal"/>
    <w:link w:val="BodyTextIndentChar"/>
    <w:semiHidden/>
    <w:rsid w:val="00222260"/>
    <w:pPr>
      <w:autoSpaceDE w:val="0"/>
      <w:autoSpaceDN w:val="0"/>
      <w:adjustRightInd w:val="0"/>
      <w:ind w:left="720" w:firstLine="130"/>
    </w:pPr>
    <w:rPr>
      <w:i/>
      <w:iCs/>
      <w:szCs w:val="24"/>
    </w:rPr>
  </w:style>
  <w:style w:type="character" w:customStyle="1" w:styleId="BodyTextIndentChar">
    <w:name w:val="Body Text Indent Char"/>
    <w:link w:val="BodyTextIndent"/>
    <w:semiHidden/>
    <w:rsid w:val="00222260"/>
    <w:rPr>
      <w:rFonts w:ascii="Times New Roman" w:eastAsia="Times New Roman" w:hAnsi="Times New Roman" w:cs="Times New Roman"/>
      <w:i/>
      <w:iCs/>
      <w:sz w:val="24"/>
      <w:szCs w:val="24"/>
    </w:rPr>
  </w:style>
  <w:style w:type="character" w:styleId="CommentReference">
    <w:name w:val="annotation reference"/>
    <w:uiPriority w:val="99"/>
    <w:semiHidden/>
    <w:unhideWhenUsed/>
    <w:rsid w:val="0033320F"/>
    <w:rPr>
      <w:sz w:val="16"/>
      <w:szCs w:val="16"/>
    </w:rPr>
  </w:style>
  <w:style w:type="paragraph" w:styleId="CommentText">
    <w:name w:val="annotation text"/>
    <w:basedOn w:val="Normal"/>
    <w:link w:val="CommentTextChar"/>
    <w:uiPriority w:val="99"/>
    <w:unhideWhenUsed/>
    <w:rsid w:val="0033320F"/>
    <w:rPr>
      <w:sz w:val="20"/>
      <w:szCs w:val="20"/>
    </w:rPr>
  </w:style>
  <w:style w:type="character" w:customStyle="1" w:styleId="CommentTextChar">
    <w:name w:val="Comment Text Char"/>
    <w:basedOn w:val="DefaultParagraphFont"/>
    <w:link w:val="CommentText"/>
    <w:uiPriority w:val="99"/>
    <w:rsid w:val="0033320F"/>
  </w:style>
  <w:style w:type="paragraph" w:styleId="CommentSubject">
    <w:name w:val="annotation subject"/>
    <w:basedOn w:val="CommentText"/>
    <w:next w:val="CommentText"/>
    <w:link w:val="CommentSubjectChar"/>
    <w:uiPriority w:val="99"/>
    <w:semiHidden/>
    <w:unhideWhenUsed/>
    <w:rsid w:val="0033320F"/>
    <w:rPr>
      <w:b/>
      <w:bCs/>
    </w:rPr>
  </w:style>
  <w:style w:type="character" w:customStyle="1" w:styleId="CommentSubjectChar">
    <w:name w:val="Comment Subject Char"/>
    <w:link w:val="CommentSubject"/>
    <w:uiPriority w:val="99"/>
    <w:semiHidden/>
    <w:rsid w:val="0033320F"/>
    <w:rPr>
      <w:b/>
      <w:bCs/>
    </w:rPr>
  </w:style>
  <w:style w:type="table" w:styleId="TableGrid">
    <w:name w:val="Table Grid"/>
    <w:basedOn w:val="TableNormal"/>
    <w:uiPriority w:val="59"/>
    <w:rsid w:val="00DD00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294D"/>
    <w:pPr>
      <w:tabs>
        <w:tab w:val="center" w:pos="4680"/>
        <w:tab w:val="right" w:pos="9360"/>
      </w:tabs>
    </w:pPr>
  </w:style>
  <w:style w:type="character" w:customStyle="1" w:styleId="HeaderChar">
    <w:name w:val="Header Char"/>
    <w:link w:val="Header"/>
    <w:uiPriority w:val="99"/>
    <w:rsid w:val="0054294D"/>
    <w:rPr>
      <w:sz w:val="22"/>
      <w:szCs w:val="22"/>
    </w:rPr>
  </w:style>
  <w:style w:type="paragraph" w:styleId="Footer">
    <w:name w:val="footer"/>
    <w:basedOn w:val="Normal"/>
    <w:link w:val="FooterChar"/>
    <w:uiPriority w:val="99"/>
    <w:unhideWhenUsed/>
    <w:rsid w:val="0054294D"/>
    <w:pPr>
      <w:tabs>
        <w:tab w:val="center" w:pos="4680"/>
        <w:tab w:val="right" w:pos="9360"/>
      </w:tabs>
    </w:pPr>
  </w:style>
  <w:style w:type="character" w:customStyle="1" w:styleId="FooterChar">
    <w:name w:val="Footer Char"/>
    <w:link w:val="Footer"/>
    <w:uiPriority w:val="99"/>
    <w:rsid w:val="0054294D"/>
    <w:rPr>
      <w:sz w:val="22"/>
      <w:szCs w:val="22"/>
    </w:rPr>
  </w:style>
  <w:style w:type="character" w:styleId="Hyperlink">
    <w:name w:val="Hyperlink"/>
    <w:uiPriority w:val="99"/>
    <w:unhideWhenUsed/>
    <w:rsid w:val="00591852"/>
    <w:rPr>
      <w:rFonts w:asciiTheme="minorHAnsi" w:hAnsiTheme="minorHAnsi"/>
      <w:color w:val="595959" w:themeColor="background2"/>
      <w:sz w:val="32"/>
      <w:u w:val="none"/>
    </w:rPr>
  </w:style>
  <w:style w:type="paragraph" w:customStyle="1" w:styleId="Paragraph">
    <w:name w:val="Paragraph"/>
    <w:link w:val="ParagraphChar"/>
    <w:rsid w:val="00DD4024"/>
    <w:pPr>
      <w:spacing w:after="240"/>
    </w:pPr>
    <w:rPr>
      <w:rFonts w:ascii="Times New Roman" w:hAnsi="Times New Roman"/>
      <w:sz w:val="24"/>
      <w:szCs w:val="24"/>
    </w:rPr>
  </w:style>
  <w:style w:type="character" w:customStyle="1" w:styleId="ParagraphChar">
    <w:name w:val="Paragraph Char"/>
    <w:link w:val="Paragraph"/>
    <w:locked/>
    <w:rsid w:val="00DD4024"/>
    <w:rPr>
      <w:rFonts w:ascii="Times New Roman" w:hAnsi="Times New Roman"/>
      <w:sz w:val="24"/>
      <w:szCs w:val="24"/>
    </w:rPr>
  </w:style>
  <w:style w:type="paragraph" w:customStyle="1" w:styleId="BulletList">
    <w:name w:val="Bullet List"/>
    <w:qFormat/>
    <w:rsid w:val="00923FA5"/>
    <w:pPr>
      <w:numPr>
        <w:numId w:val="3"/>
      </w:numPr>
      <w:ind w:left="1152" w:hanging="288"/>
    </w:pPr>
    <w:rPr>
      <w:rFonts w:asciiTheme="minorHAnsi" w:eastAsia="Calibri" w:hAnsiTheme="minorHAnsi" w:cs="Calibri"/>
      <w:color w:val="595959" w:themeColor="text1"/>
      <w:sz w:val="21"/>
      <w:szCs w:val="21"/>
    </w:rPr>
  </w:style>
  <w:style w:type="character" w:styleId="FollowedHyperlink">
    <w:name w:val="FollowedHyperlink"/>
    <w:uiPriority w:val="99"/>
    <w:semiHidden/>
    <w:unhideWhenUsed/>
    <w:rsid w:val="004A170D"/>
    <w:rPr>
      <w:color w:val="800080"/>
      <w:u w:val="single"/>
    </w:rPr>
  </w:style>
  <w:style w:type="paragraph" w:styleId="Revision">
    <w:name w:val="Revision"/>
    <w:hidden/>
    <w:uiPriority w:val="99"/>
    <w:semiHidden/>
    <w:rsid w:val="008D795D"/>
    <w:rPr>
      <w:sz w:val="22"/>
      <w:szCs w:val="22"/>
    </w:rPr>
  </w:style>
  <w:style w:type="paragraph" w:styleId="ListParagraph">
    <w:name w:val="List Paragraph"/>
    <w:basedOn w:val="Normal"/>
    <w:uiPriority w:val="34"/>
    <w:qFormat/>
    <w:rsid w:val="009C030A"/>
    <w:pPr>
      <w:numPr>
        <w:numId w:val="2"/>
      </w:numPr>
      <w:ind w:left="360"/>
    </w:pPr>
    <w:rPr>
      <w:rFonts w:eastAsia="Calibri" w:cs="Calibri"/>
    </w:rPr>
  </w:style>
  <w:style w:type="paragraph" w:customStyle="1" w:styleId="GuideBullet">
    <w:name w:val="GuideBullet"/>
    <w:rsid w:val="00C967E2"/>
    <w:pPr>
      <w:tabs>
        <w:tab w:val="left" w:pos="288"/>
      </w:tabs>
      <w:spacing w:after="40"/>
      <w:ind w:left="288" w:hanging="288"/>
    </w:pPr>
    <w:rPr>
      <w:rFonts w:ascii="Times New Roman" w:hAnsi="Times New Roman"/>
      <w:sz w:val="22"/>
    </w:rPr>
  </w:style>
  <w:style w:type="paragraph" w:styleId="TOC1">
    <w:name w:val="toc 1"/>
    <w:basedOn w:val="Normal"/>
    <w:next w:val="Normal"/>
    <w:autoRedefine/>
    <w:uiPriority w:val="39"/>
    <w:unhideWhenUsed/>
    <w:qFormat/>
    <w:rsid w:val="00B51A27"/>
    <w:pPr>
      <w:tabs>
        <w:tab w:val="left" w:pos="369"/>
        <w:tab w:val="right" w:leader="dot" w:pos="10790"/>
      </w:tabs>
      <w:spacing w:before="120" w:after="120"/>
    </w:pPr>
    <w:rPr>
      <w:rFonts w:cstheme="minorHAnsi"/>
      <w:b/>
      <w:bCs/>
      <w:szCs w:val="20"/>
    </w:rPr>
  </w:style>
  <w:style w:type="paragraph" w:styleId="TOC3">
    <w:name w:val="toc 3"/>
    <w:basedOn w:val="Normal"/>
    <w:next w:val="Normal"/>
    <w:autoRedefine/>
    <w:uiPriority w:val="39"/>
    <w:unhideWhenUsed/>
    <w:rsid w:val="00EB79D1"/>
    <w:pPr>
      <w:tabs>
        <w:tab w:val="left" w:pos="1440"/>
        <w:tab w:val="right" w:leader="dot" w:pos="9782"/>
      </w:tabs>
      <w:spacing w:before="0"/>
      <w:ind w:left="835"/>
    </w:pPr>
    <w:rPr>
      <w:rFonts w:eastAsiaTheme="minorEastAsia" w:cstheme="minorBidi"/>
      <w:noProof/>
      <w:color w:val="595959" w:themeColor="background2"/>
      <w:sz w:val="20"/>
      <w:lang w:val="en-IN" w:eastAsia="en-IN"/>
    </w:rPr>
  </w:style>
  <w:style w:type="paragraph" w:styleId="TOC2">
    <w:name w:val="toc 2"/>
    <w:basedOn w:val="Normal"/>
    <w:next w:val="Normal"/>
    <w:autoRedefine/>
    <w:uiPriority w:val="39"/>
    <w:unhideWhenUsed/>
    <w:rsid w:val="00EB79D1"/>
    <w:pPr>
      <w:tabs>
        <w:tab w:val="left" w:pos="828"/>
        <w:tab w:val="right" w:leader="dot" w:pos="10790"/>
      </w:tabs>
      <w:spacing w:before="80" w:after="40"/>
      <w:ind w:left="389"/>
    </w:pPr>
    <w:rPr>
      <w:rFonts w:cstheme="minorHAnsi"/>
      <w:iCs/>
      <w:sz w:val="22"/>
      <w:szCs w:val="20"/>
    </w:rPr>
  </w:style>
  <w:style w:type="paragraph" w:styleId="TOC4">
    <w:name w:val="toc 4"/>
    <w:basedOn w:val="Normal"/>
    <w:next w:val="Normal"/>
    <w:autoRedefine/>
    <w:uiPriority w:val="39"/>
    <w:unhideWhenUsed/>
    <w:rsid w:val="0018400D"/>
    <w:pPr>
      <w:spacing w:before="0"/>
      <w:ind w:left="720"/>
    </w:pPr>
    <w:rPr>
      <w:rFonts w:cstheme="minorHAnsi"/>
      <w:sz w:val="20"/>
      <w:szCs w:val="20"/>
    </w:rPr>
  </w:style>
  <w:style w:type="paragraph" w:styleId="TOCHeading">
    <w:name w:val="TOC Heading"/>
    <w:basedOn w:val="Heading1"/>
    <w:next w:val="Normal"/>
    <w:uiPriority w:val="39"/>
    <w:unhideWhenUsed/>
    <w:qFormat/>
    <w:rsid w:val="00A631E8"/>
    <w:pPr>
      <w:keepLines/>
      <w:numPr>
        <w:numId w:val="0"/>
      </w:numPr>
      <w:spacing w:after="0"/>
      <w:outlineLvl w:val="9"/>
    </w:pPr>
    <w:rPr>
      <w:rFonts w:eastAsia="MS Gothic"/>
      <w:bCs/>
      <w:sz w:val="44"/>
      <w:szCs w:val="28"/>
      <w:lang w:eastAsia="ja-JP"/>
    </w:rPr>
  </w:style>
  <w:style w:type="paragraph" w:styleId="NoSpacing">
    <w:name w:val="No Spacing"/>
    <w:link w:val="NoSpacingChar"/>
    <w:uiPriority w:val="1"/>
    <w:qFormat/>
    <w:rsid w:val="00397517"/>
    <w:rPr>
      <w:rFonts w:ascii="Times New Roman" w:hAnsi="Times New Roman"/>
      <w:sz w:val="24"/>
      <w:szCs w:val="22"/>
    </w:rPr>
  </w:style>
  <w:style w:type="paragraph" w:styleId="TOC5">
    <w:name w:val="toc 5"/>
    <w:basedOn w:val="Normal"/>
    <w:next w:val="Normal"/>
    <w:autoRedefine/>
    <w:uiPriority w:val="39"/>
    <w:unhideWhenUsed/>
    <w:rsid w:val="00481814"/>
    <w:pPr>
      <w:spacing w:before="0"/>
      <w:ind w:left="960"/>
    </w:pPr>
    <w:rPr>
      <w:rFonts w:cstheme="minorHAnsi"/>
      <w:sz w:val="20"/>
      <w:szCs w:val="20"/>
    </w:rPr>
  </w:style>
  <w:style w:type="paragraph" w:customStyle="1" w:styleId="Description">
    <w:name w:val="Description"/>
    <w:qFormat/>
    <w:rsid w:val="00FD769C"/>
    <w:rPr>
      <w:rFonts w:asciiTheme="minorHAnsi" w:hAnsiTheme="minorHAnsi"/>
      <w:noProof/>
      <w:color w:val="404040" w:themeColor="text2" w:themeTint="BF"/>
      <w:sz w:val="18"/>
      <w:szCs w:val="18"/>
    </w:rPr>
  </w:style>
  <w:style w:type="character" w:customStyle="1" w:styleId="NoSpacingChar">
    <w:name w:val="No Spacing Char"/>
    <w:basedOn w:val="DefaultParagraphFont"/>
    <w:link w:val="NoSpacing"/>
    <w:uiPriority w:val="1"/>
    <w:rsid w:val="00F402F7"/>
    <w:rPr>
      <w:rFonts w:ascii="Times New Roman" w:hAnsi="Times New Roman"/>
      <w:sz w:val="24"/>
      <w:szCs w:val="22"/>
    </w:rPr>
  </w:style>
  <w:style w:type="character" w:styleId="Emphasis">
    <w:name w:val="Emphasis"/>
    <w:basedOn w:val="DefaultParagraphFont"/>
    <w:uiPriority w:val="20"/>
    <w:qFormat/>
    <w:rsid w:val="0087432D"/>
    <w:rPr>
      <w:i/>
      <w:iCs/>
    </w:rPr>
  </w:style>
  <w:style w:type="character" w:customStyle="1" w:styleId="apple-converted-space">
    <w:name w:val="apple-converted-space"/>
    <w:basedOn w:val="DefaultParagraphFont"/>
    <w:rsid w:val="0087432D"/>
  </w:style>
  <w:style w:type="character" w:customStyle="1" w:styleId="Mention1">
    <w:name w:val="Mention1"/>
    <w:basedOn w:val="DefaultParagraphFont"/>
    <w:uiPriority w:val="99"/>
    <w:semiHidden/>
    <w:unhideWhenUsed/>
    <w:rsid w:val="007A52EA"/>
    <w:rPr>
      <w:color w:val="2B579A"/>
      <w:shd w:val="clear" w:color="auto" w:fill="E6E6E6"/>
    </w:rPr>
  </w:style>
  <w:style w:type="character" w:styleId="Mention">
    <w:name w:val="Mention"/>
    <w:basedOn w:val="DefaultParagraphFont"/>
    <w:uiPriority w:val="99"/>
    <w:semiHidden/>
    <w:unhideWhenUsed/>
    <w:rsid w:val="008B3955"/>
    <w:rPr>
      <w:color w:val="2B579A"/>
      <w:shd w:val="clear" w:color="auto" w:fill="E6E6E6"/>
    </w:rPr>
  </w:style>
  <w:style w:type="character" w:customStyle="1" w:styleId="UnresolvedMention1">
    <w:name w:val="Unresolved Mention1"/>
    <w:basedOn w:val="DefaultParagraphFont"/>
    <w:uiPriority w:val="99"/>
    <w:semiHidden/>
    <w:unhideWhenUsed/>
    <w:rsid w:val="004906EC"/>
    <w:rPr>
      <w:color w:val="808080"/>
      <w:shd w:val="clear" w:color="auto" w:fill="E6E6E6"/>
    </w:rPr>
  </w:style>
  <w:style w:type="character" w:styleId="UnresolvedMention">
    <w:name w:val="Unresolved Mention"/>
    <w:basedOn w:val="DefaultParagraphFont"/>
    <w:uiPriority w:val="99"/>
    <w:semiHidden/>
    <w:unhideWhenUsed/>
    <w:rsid w:val="00167817"/>
    <w:rPr>
      <w:color w:val="808080"/>
      <w:shd w:val="clear" w:color="auto" w:fill="E6E6E6"/>
    </w:rPr>
  </w:style>
  <w:style w:type="paragraph" w:styleId="Caption">
    <w:name w:val="caption"/>
    <w:basedOn w:val="Normal"/>
    <w:next w:val="Normal"/>
    <w:uiPriority w:val="35"/>
    <w:unhideWhenUsed/>
    <w:qFormat/>
    <w:rsid w:val="00345D2F"/>
    <w:pPr>
      <w:spacing w:after="60"/>
    </w:pPr>
    <w:rPr>
      <w:i/>
      <w:iCs/>
      <w:sz w:val="18"/>
      <w:szCs w:val="18"/>
    </w:rPr>
  </w:style>
  <w:style w:type="table" w:styleId="GridTable4">
    <w:name w:val="Grid Table 4"/>
    <w:basedOn w:val="TableNormal"/>
    <w:uiPriority w:val="49"/>
    <w:rsid w:val="00EC5A9C"/>
    <w:tblPr>
      <w:tblStyleRowBandSize w:val="1"/>
      <w:tblStyleColBandSize w:val="1"/>
      <w:tblBorders>
        <w:top w:val="single" w:sz="4" w:space="0" w:color="9B9B9B" w:themeColor="text1" w:themeTint="99"/>
        <w:left w:val="single" w:sz="4" w:space="0" w:color="9B9B9B" w:themeColor="text1" w:themeTint="99"/>
        <w:bottom w:val="single" w:sz="4" w:space="0" w:color="9B9B9B" w:themeColor="text1" w:themeTint="99"/>
        <w:right w:val="single" w:sz="4" w:space="0" w:color="9B9B9B" w:themeColor="text1" w:themeTint="99"/>
        <w:insideH w:val="single" w:sz="4" w:space="0" w:color="9B9B9B" w:themeColor="text1" w:themeTint="99"/>
        <w:insideV w:val="single" w:sz="4" w:space="0" w:color="9B9B9B" w:themeColor="text1" w:themeTint="99"/>
      </w:tblBorders>
    </w:tblPr>
    <w:tblStylePr w:type="firstRow">
      <w:rPr>
        <w:b/>
        <w:bCs/>
        <w:color w:val="FFFFFF" w:themeColor="background1"/>
      </w:rPr>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nil"/>
          <w:insideV w:val="nil"/>
        </w:tcBorders>
        <w:shd w:val="clear" w:color="auto" w:fill="595959" w:themeFill="text1"/>
      </w:tcPr>
    </w:tblStylePr>
    <w:tblStylePr w:type="lastRow">
      <w:rPr>
        <w:b/>
        <w:bCs/>
      </w:rPr>
      <w:tblPr/>
      <w:tcPr>
        <w:tcBorders>
          <w:top w:val="double" w:sz="4" w:space="0" w:color="595959" w:themeColor="text1"/>
        </w:tcBorders>
      </w:tcPr>
    </w:tblStylePr>
    <w:tblStylePr w:type="firstCol">
      <w:rPr>
        <w:b/>
        <w:bCs/>
      </w:rPr>
    </w:tblStylePr>
    <w:tblStylePr w:type="lastCol">
      <w:rPr>
        <w:b/>
        <w:bCs/>
      </w:rPr>
    </w:tblStylePr>
    <w:tblStylePr w:type="band1Vert">
      <w:tblPr/>
      <w:tcPr>
        <w:shd w:val="clear" w:color="auto" w:fill="DDDDDD" w:themeFill="text1" w:themeFillTint="33"/>
      </w:tcPr>
    </w:tblStylePr>
    <w:tblStylePr w:type="band1Horz">
      <w:tblPr/>
      <w:tcPr>
        <w:shd w:val="clear" w:color="auto" w:fill="DDDDDD" w:themeFill="text1" w:themeFillTint="33"/>
      </w:tcPr>
    </w:tblStylePr>
  </w:style>
  <w:style w:type="paragraph" w:styleId="FootnoteText">
    <w:name w:val="footnote text"/>
    <w:basedOn w:val="Normal"/>
    <w:link w:val="FootnoteTextChar"/>
    <w:uiPriority w:val="99"/>
    <w:semiHidden/>
    <w:unhideWhenUsed/>
    <w:rsid w:val="00DB7D60"/>
    <w:rPr>
      <w:sz w:val="20"/>
      <w:szCs w:val="20"/>
    </w:rPr>
  </w:style>
  <w:style w:type="character" w:customStyle="1" w:styleId="FootnoteTextChar">
    <w:name w:val="Footnote Text Char"/>
    <w:basedOn w:val="DefaultParagraphFont"/>
    <w:link w:val="FootnoteText"/>
    <w:uiPriority w:val="99"/>
    <w:semiHidden/>
    <w:rsid w:val="00DB7D60"/>
    <w:rPr>
      <w:rFonts w:ascii="Times New Roman" w:hAnsi="Times New Roman"/>
    </w:rPr>
  </w:style>
  <w:style w:type="character" w:styleId="FootnoteReference">
    <w:name w:val="footnote reference"/>
    <w:basedOn w:val="DefaultParagraphFont"/>
    <w:uiPriority w:val="99"/>
    <w:semiHidden/>
    <w:unhideWhenUsed/>
    <w:rsid w:val="00DB7D60"/>
    <w:rPr>
      <w:vertAlign w:val="superscript"/>
    </w:rPr>
  </w:style>
  <w:style w:type="paragraph" w:styleId="HTMLPreformatted">
    <w:name w:val="HTML Preformatted"/>
    <w:basedOn w:val="Normal"/>
    <w:link w:val="HTMLPreformattedChar"/>
    <w:uiPriority w:val="99"/>
    <w:unhideWhenUsed/>
    <w:rsid w:val="00E7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7535D"/>
    <w:rPr>
      <w:rFonts w:ascii="Courier New" w:hAnsi="Courier New" w:cs="Courier New"/>
    </w:rPr>
  </w:style>
  <w:style w:type="paragraph" w:styleId="TableofFigures">
    <w:name w:val="table of figures"/>
    <w:basedOn w:val="Normal"/>
    <w:next w:val="Normal"/>
    <w:uiPriority w:val="99"/>
    <w:unhideWhenUsed/>
    <w:rsid w:val="00823762"/>
  </w:style>
  <w:style w:type="paragraph" w:customStyle="1" w:styleId="Tableheading">
    <w:name w:val="Table heading"/>
    <w:qFormat/>
    <w:rsid w:val="004A2570"/>
    <w:rPr>
      <w:rFonts w:asciiTheme="minorHAnsi" w:hAnsiTheme="minorHAnsi" w:cstheme="minorHAnsi"/>
      <w:b/>
      <w:color w:val="404040" w:themeColor="text2" w:themeTint="BF"/>
      <w:sz w:val="21"/>
      <w:szCs w:val="24"/>
    </w:rPr>
  </w:style>
  <w:style w:type="paragraph" w:customStyle="1" w:styleId="TableBody">
    <w:name w:val="Table Body"/>
    <w:qFormat/>
    <w:rsid w:val="00550FC6"/>
    <w:rPr>
      <w:rFonts w:asciiTheme="minorHAnsi" w:hAnsiTheme="minorHAnsi" w:cstheme="minorHAnsi"/>
      <w:color w:val="595959" w:themeColor="text1"/>
      <w:szCs w:val="24"/>
    </w:rPr>
  </w:style>
  <w:style w:type="table" w:styleId="TableGridLight">
    <w:name w:val="Grid Table Light"/>
    <w:basedOn w:val="TableNormal"/>
    <w:uiPriority w:val="40"/>
    <w:rsid w:val="005D2F8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6">
    <w:name w:val="toc 6"/>
    <w:basedOn w:val="Normal"/>
    <w:next w:val="Normal"/>
    <w:autoRedefine/>
    <w:uiPriority w:val="39"/>
    <w:unhideWhenUsed/>
    <w:rsid w:val="0018784B"/>
    <w:pPr>
      <w:spacing w:before="0"/>
      <w:ind w:left="1200"/>
    </w:pPr>
    <w:rPr>
      <w:rFonts w:cstheme="minorHAnsi"/>
      <w:sz w:val="20"/>
      <w:szCs w:val="20"/>
    </w:rPr>
  </w:style>
  <w:style w:type="paragraph" w:styleId="TOC7">
    <w:name w:val="toc 7"/>
    <w:basedOn w:val="Normal"/>
    <w:next w:val="Normal"/>
    <w:autoRedefine/>
    <w:uiPriority w:val="39"/>
    <w:unhideWhenUsed/>
    <w:rsid w:val="0018784B"/>
    <w:pPr>
      <w:spacing w:before="0"/>
      <w:ind w:left="1440"/>
    </w:pPr>
    <w:rPr>
      <w:rFonts w:cstheme="minorHAnsi"/>
      <w:sz w:val="20"/>
      <w:szCs w:val="20"/>
    </w:rPr>
  </w:style>
  <w:style w:type="paragraph" w:styleId="TOC8">
    <w:name w:val="toc 8"/>
    <w:basedOn w:val="Normal"/>
    <w:next w:val="Normal"/>
    <w:autoRedefine/>
    <w:uiPriority w:val="39"/>
    <w:unhideWhenUsed/>
    <w:rsid w:val="0018784B"/>
    <w:pPr>
      <w:spacing w:before="0"/>
      <w:ind w:left="1680"/>
    </w:pPr>
    <w:rPr>
      <w:rFonts w:cstheme="minorHAnsi"/>
      <w:sz w:val="20"/>
      <w:szCs w:val="20"/>
    </w:rPr>
  </w:style>
  <w:style w:type="paragraph" w:styleId="TOC9">
    <w:name w:val="toc 9"/>
    <w:basedOn w:val="Normal"/>
    <w:next w:val="Normal"/>
    <w:autoRedefine/>
    <w:uiPriority w:val="39"/>
    <w:unhideWhenUsed/>
    <w:rsid w:val="0018784B"/>
    <w:pPr>
      <w:spacing w:before="0"/>
      <w:ind w:left="1920"/>
    </w:pPr>
    <w:rPr>
      <w:rFonts w:cstheme="minorHAnsi"/>
      <w:sz w:val="20"/>
      <w:szCs w:val="20"/>
    </w:rPr>
  </w:style>
  <w:style w:type="paragraph" w:styleId="NormalWeb">
    <w:name w:val="Normal (Web)"/>
    <w:basedOn w:val="Normal"/>
    <w:uiPriority w:val="99"/>
    <w:semiHidden/>
    <w:unhideWhenUsed/>
    <w:rsid w:val="00F31354"/>
    <w:pPr>
      <w:spacing w:before="100" w:beforeAutospacing="1" w:after="100" w:afterAutospacing="1"/>
    </w:pPr>
    <w:rPr>
      <w:rFonts w:ascii="Times New Roman" w:eastAsiaTheme="minorEastAsia" w:hAnsi="Times New Roman"/>
      <w:color w:val="auto"/>
      <w:szCs w:val="24"/>
      <w:lang w:val="en-IN" w:eastAsia="en-IN"/>
    </w:rPr>
  </w:style>
  <w:style w:type="character" w:styleId="PlaceholderText">
    <w:name w:val="Placeholder Text"/>
    <w:basedOn w:val="DefaultParagraphFont"/>
    <w:uiPriority w:val="99"/>
    <w:semiHidden/>
    <w:rsid w:val="0002602B"/>
    <w:rPr>
      <w:color w:val="808080"/>
    </w:rPr>
  </w:style>
  <w:style w:type="paragraph" w:styleId="z-TopofForm">
    <w:name w:val="HTML Top of Form"/>
    <w:basedOn w:val="Normal"/>
    <w:next w:val="Normal"/>
    <w:link w:val="z-TopofFormChar"/>
    <w:hidden/>
    <w:uiPriority w:val="99"/>
    <w:semiHidden/>
    <w:unhideWhenUsed/>
    <w:rsid w:val="00617B18"/>
    <w:pPr>
      <w:pBdr>
        <w:bottom w:val="single" w:sz="6" w:space="1" w:color="auto"/>
      </w:pBdr>
      <w:spacing w:before="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17B18"/>
    <w:rPr>
      <w:rFonts w:ascii="Arial" w:hAnsi="Arial" w:cs="Arial"/>
      <w:vanish/>
      <w:color w:val="595959" w:themeColor="text1"/>
      <w:sz w:val="16"/>
      <w:szCs w:val="16"/>
    </w:rPr>
  </w:style>
  <w:style w:type="paragraph" w:styleId="z-BottomofForm">
    <w:name w:val="HTML Bottom of Form"/>
    <w:basedOn w:val="Normal"/>
    <w:next w:val="Normal"/>
    <w:link w:val="z-BottomofFormChar"/>
    <w:hidden/>
    <w:uiPriority w:val="99"/>
    <w:semiHidden/>
    <w:unhideWhenUsed/>
    <w:rsid w:val="00617B18"/>
    <w:pPr>
      <w:pBdr>
        <w:top w:val="single" w:sz="6" w:space="1" w:color="auto"/>
      </w:pBdr>
      <w:spacing w:before="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17B18"/>
    <w:rPr>
      <w:rFonts w:ascii="Arial" w:hAnsi="Arial" w:cs="Arial"/>
      <w:vanish/>
      <w:color w:val="595959" w:themeColor="text1"/>
      <w:sz w:val="16"/>
      <w:szCs w:val="16"/>
    </w:rPr>
  </w:style>
  <w:style w:type="paragraph" w:styleId="EndnoteText">
    <w:name w:val="endnote text"/>
    <w:basedOn w:val="Normal"/>
    <w:link w:val="EndnoteTextChar"/>
    <w:uiPriority w:val="99"/>
    <w:unhideWhenUsed/>
    <w:rsid w:val="00FF1C6A"/>
    <w:pPr>
      <w:spacing w:before="0"/>
    </w:pPr>
    <w:rPr>
      <w:sz w:val="20"/>
      <w:szCs w:val="20"/>
    </w:rPr>
  </w:style>
  <w:style w:type="character" w:customStyle="1" w:styleId="EndnoteTextChar">
    <w:name w:val="Endnote Text Char"/>
    <w:basedOn w:val="DefaultParagraphFont"/>
    <w:link w:val="EndnoteText"/>
    <w:uiPriority w:val="99"/>
    <w:rsid w:val="00FF1C6A"/>
    <w:rPr>
      <w:rFonts w:asciiTheme="minorHAnsi" w:hAnsiTheme="minorHAnsi"/>
      <w:color w:val="595959" w:themeColor="text1"/>
    </w:rPr>
  </w:style>
  <w:style w:type="character" w:styleId="EndnoteReference">
    <w:name w:val="endnote reference"/>
    <w:basedOn w:val="DefaultParagraphFont"/>
    <w:uiPriority w:val="99"/>
    <w:semiHidden/>
    <w:unhideWhenUsed/>
    <w:rsid w:val="00FF1C6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2640">
      <w:bodyDiv w:val="1"/>
      <w:marLeft w:val="0"/>
      <w:marRight w:val="0"/>
      <w:marTop w:val="0"/>
      <w:marBottom w:val="0"/>
      <w:divBdr>
        <w:top w:val="none" w:sz="0" w:space="0" w:color="auto"/>
        <w:left w:val="none" w:sz="0" w:space="0" w:color="auto"/>
        <w:bottom w:val="none" w:sz="0" w:space="0" w:color="auto"/>
        <w:right w:val="none" w:sz="0" w:space="0" w:color="auto"/>
      </w:divBdr>
    </w:div>
    <w:div w:id="40325672">
      <w:bodyDiv w:val="1"/>
      <w:marLeft w:val="0"/>
      <w:marRight w:val="0"/>
      <w:marTop w:val="0"/>
      <w:marBottom w:val="0"/>
      <w:divBdr>
        <w:top w:val="none" w:sz="0" w:space="0" w:color="auto"/>
        <w:left w:val="none" w:sz="0" w:space="0" w:color="auto"/>
        <w:bottom w:val="none" w:sz="0" w:space="0" w:color="auto"/>
        <w:right w:val="none" w:sz="0" w:space="0" w:color="auto"/>
      </w:divBdr>
      <w:divsChild>
        <w:div w:id="1391340244">
          <w:marLeft w:val="0"/>
          <w:marRight w:val="0"/>
          <w:marTop w:val="0"/>
          <w:marBottom w:val="0"/>
          <w:divBdr>
            <w:top w:val="none" w:sz="0" w:space="0" w:color="auto"/>
            <w:left w:val="none" w:sz="0" w:space="0" w:color="auto"/>
            <w:bottom w:val="none" w:sz="0" w:space="0" w:color="auto"/>
            <w:right w:val="none" w:sz="0" w:space="0" w:color="auto"/>
          </w:divBdr>
          <w:divsChild>
            <w:div w:id="173038376">
              <w:marLeft w:val="0"/>
              <w:marRight w:val="0"/>
              <w:marTop w:val="0"/>
              <w:marBottom w:val="0"/>
              <w:divBdr>
                <w:top w:val="none" w:sz="0" w:space="0" w:color="auto"/>
                <w:left w:val="none" w:sz="0" w:space="0" w:color="auto"/>
                <w:bottom w:val="none" w:sz="0" w:space="0" w:color="auto"/>
                <w:right w:val="none" w:sz="0" w:space="0" w:color="auto"/>
              </w:divBdr>
            </w:div>
            <w:div w:id="841967509">
              <w:marLeft w:val="0"/>
              <w:marRight w:val="0"/>
              <w:marTop w:val="0"/>
              <w:marBottom w:val="0"/>
              <w:divBdr>
                <w:top w:val="none" w:sz="0" w:space="0" w:color="auto"/>
                <w:left w:val="none" w:sz="0" w:space="0" w:color="auto"/>
                <w:bottom w:val="none" w:sz="0" w:space="0" w:color="auto"/>
                <w:right w:val="none" w:sz="0" w:space="0" w:color="auto"/>
              </w:divBdr>
            </w:div>
          </w:divsChild>
        </w:div>
        <w:div w:id="649675110">
          <w:marLeft w:val="0"/>
          <w:marRight w:val="0"/>
          <w:marTop w:val="0"/>
          <w:marBottom w:val="0"/>
          <w:divBdr>
            <w:top w:val="none" w:sz="0" w:space="0" w:color="auto"/>
            <w:left w:val="none" w:sz="0" w:space="0" w:color="auto"/>
            <w:bottom w:val="none" w:sz="0" w:space="0" w:color="auto"/>
            <w:right w:val="none" w:sz="0" w:space="0" w:color="auto"/>
          </w:divBdr>
          <w:divsChild>
            <w:div w:id="784621926">
              <w:marLeft w:val="0"/>
              <w:marRight w:val="0"/>
              <w:marTop w:val="0"/>
              <w:marBottom w:val="0"/>
              <w:divBdr>
                <w:top w:val="none" w:sz="0" w:space="0" w:color="auto"/>
                <w:left w:val="none" w:sz="0" w:space="0" w:color="auto"/>
                <w:bottom w:val="none" w:sz="0" w:space="0" w:color="auto"/>
                <w:right w:val="none" w:sz="0" w:space="0" w:color="auto"/>
              </w:divBdr>
            </w:div>
            <w:div w:id="839199348">
              <w:marLeft w:val="0"/>
              <w:marRight w:val="0"/>
              <w:marTop w:val="0"/>
              <w:marBottom w:val="0"/>
              <w:divBdr>
                <w:top w:val="none" w:sz="0" w:space="0" w:color="auto"/>
                <w:left w:val="none" w:sz="0" w:space="0" w:color="auto"/>
                <w:bottom w:val="none" w:sz="0" w:space="0" w:color="auto"/>
                <w:right w:val="none" w:sz="0" w:space="0" w:color="auto"/>
              </w:divBdr>
            </w:div>
          </w:divsChild>
        </w:div>
        <w:div w:id="683243266">
          <w:marLeft w:val="0"/>
          <w:marRight w:val="0"/>
          <w:marTop w:val="0"/>
          <w:marBottom w:val="0"/>
          <w:divBdr>
            <w:top w:val="none" w:sz="0" w:space="0" w:color="auto"/>
            <w:left w:val="none" w:sz="0" w:space="0" w:color="auto"/>
            <w:bottom w:val="none" w:sz="0" w:space="0" w:color="auto"/>
            <w:right w:val="none" w:sz="0" w:space="0" w:color="auto"/>
          </w:divBdr>
          <w:divsChild>
            <w:div w:id="1906330224">
              <w:marLeft w:val="0"/>
              <w:marRight w:val="0"/>
              <w:marTop w:val="0"/>
              <w:marBottom w:val="0"/>
              <w:divBdr>
                <w:top w:val="none" w:sz="0" w:space="0" w:color="auto"/>
                <w:left w:val="none" w:sz="0" w:space="0" w:color="auto"/>
                <w:bottom w:val="none" w:sz="0" w:space="0" w:color="auto"/>
                <w:right w:val="none" w:sz="0" w:space="0" w:color="auto"/>
              </w:divBdr>
            </w:div>
            <w:div w:id="1440833791">
              <w:marLeft w:val="0"/>
              <w:marRight w:val="0"/>
              <w:marTop w:val="0"/>
              <w:marBottom w:val="0"/>
              <w:divBdr>
                <w:top w:val="none" w:sz="0" w:space="0" w:color="auto"/>
                <w:left w:val="none" w:sz="0" w:space="0" w:color="auto"/>
                <w:bottom w:val="none" w:sz="0" w:space="0" w:color="auto"/>
                <w:right w:val="none" w:sz="0" w:space="0" w:color="auto"/>
              </w:divBdr>
            </w:div>
          </w:divsChild>
        </w:div>
        <w:div w:id="788473658">
          <w:marLeft w:val="0"/>
          <w:marRight w:val="0"/>
          <w:marTop w:val="0"/>
          <w:marBottom w:val="0"/>
          <w:divBdr>
            <w:top w:val="none" w:sz="0" w:space="0" w:color="auto"/>
            <w:left w:val="none" w:sz="0" w:space="0" w:color="auto"/>
            <w:bottom w:val="none" w:sz="0" w:space="0" w:color="auto"/>
            <w:right w:val="none" w:sz="0" w:space="0" w:color="auto"/>
          </w:divBdr>
        </w:div>
        <w:div w:id="1857423674">
          <w:marLeft w:val="0"/>
          <w:marRight w:val="0"/>
          <w:marTop w:val="0"/>
          <w:marBottom w:val="0"/>
          <w:divBdr>
            <w:top w:val="none" w:sz="0" w:space="0" w:color="auto"/>
            <w:left w:val="none" w:sz="0" w:space="0" w:color="auto"/>
            <w:bottom w:val="none" w:sz="0" w:space="0" w:color="auto"/>
            <w:right w:val="none" w:sz="0" w:space="0" w:color="auto"/>
          </w:divBdr>
        </w:div>
        <w:div w:id="321739002">
          <w:marLeft w:val="0"/>
          <w:marRight w:val="0"/>
          <w:marTop w:val="0"/>
          <w:marBottom w:val="0"/>
          <w:divBdr>
            <w:top w:val="none" w:sz="0" w:space="0" w:color="auto"/>
            <w:left w:val="none" w:sz="0" w:space="0" w:color="auto"/>
            <w:bottom w:val="none" w:sz="0" w:space="0" w:color="auto"/>
            <w:right w:val="none" w:sz="0" w:space="0" w:color="auto"/>
          </w:divBdr>
        </w:div>
        <w:div w:id="90666836">
          <w:marLeft w:val="0"/>
          <w:marRight w:val="0"/>
          <w:marTop w:val="0"/>
          <w:marBottom w:val="0"/>
          <w:divBdr>
            <w:top w:val="none" w:sz="0" w:space="0" w:color="auto"/>
            <w:left w:val="none" w:sz="0" w:space="0" w:color="auto"/>
            <w:bottom w:val="none" w:sz="0" w:space="0" w:color="auto"/>
            <w:right w:val="none" w:sz="0" w:space="0" w:color="auto"/>
          </w:divBdr>
        </w:div>
        <w:div w:id="251863875">
          <w:marLeft w:val="0"/>
          <w:marRight w:val="0"/>
          <w:marTop w:val="0"/>
          <w:marBottom w:val="0"/>
          <w:divBdr>
            <w:top w:val="none" w:sz="0" w:space="0" w:color="auto"/>
            <w:left w:val="none" w:sz="0" w:space="0" w:color="auto"/>
            <w:bottom w:val="none" w:sz="0" w:space="0" w:color="auto"/>
            <w:right w:val="none" w:sz="0" w:space="0" w:color="auto"/>
          </w:divBdr>
        </w:div>
        <w:div w:id="1550844233">
          <w:marLeft w:val="0"/>
          <w:marRight w:val="0"/>
          <w:marTop w:val="0"/>
          <w:marBottom w:val="0"/>
          <w:divBdr>
            <w:top w:val="none" w:sz="0" w:space="0" w:color="auto"/>
            <w:left w:val="none" w:sz="0" w:space="0" w:color="auto"/>
            <w:bottom w:val="none" w:sz="0" w:space="0" w:color="auto"/>
            <w:right w:val="none" w:sz="0" w:space="0" w:color="auto"/>
          </w:divBdr>
        </w:div>
        <w:div w:id="1462723204">
          <w:marLeft w:val="0"/>
          <w:marRight w:val="0"/>
          <w:marTop w:val="0"/>
          <w:marBottom w:val="0"/>
          <w:divBdr>
            <w:top w:val="none" w:sz="0" w:space="0" w:color="auto"/>
            <w:left w:val="none" w:sz="0" w:space="0" w:color="auto"/>
            <w:bottom w:val="none" w:sz="0" w:space="0" w:color="auto"/>
            <w:right w:val="none" w:sz="0" w:space="0" w:color="auto"/>
          </w:divBdr>
        </w:div>
      </w:divsChild>
    </w:div>
    <w:div w:id="46344995">
      <w:bodyDiv w:val="1"/>
      <w:marLeft w:val="0"/>
      <w:marRight w:val="0"/>
      <w:marTop w:val="0"/>
      <w:marBottom w:val="0"/>
      <w:divBdr>
        <w:top w:val="none" w:sz="0" w:space="0" w:color="auto"/>
        <w:left w:val="none" w:sz="0" w:space="0" w:color="auto"/>
        <w:bottom w:val="none" w:sz="0" w:space="0" w:color="auto"/>
        <w:right w:val="none" w:sz="0" w:space="0" w:color="auto"/>
      </w:divBdr>
    </w:div>
    <w:div w:id="62871413">
      <w:bodyDiv w:val="1"/>
      <w:marLeft w:val="0"/>
      <w:marRight w:val="0"/>
      <w:marTop w:val="0"/>
      <w:marBottom w:val="0"/>
      <w:divBdr>
        <w:top w:val="none" w:sz="0" w:space="0" w:color="auto"/>
        <w:left w:val="none" w:sz="0" w:space="0" w:color="auto"/>
        <w:bottom w:val="none" w:sz="0" w:space="0" w:color="auto"/>
        <w:right w:val="none" w:sz="0" w:space="0" w:color="auto"/>
      </w:divBdr>
    </w:div>
    <w:div w:id="97406625">
      <w:bodyDiv w:val="1"/>
      <w:marLeft w:val="0"/>
      <w:marRight w:val="0"/>
      <w:marTop w:val="0"/>
      <w:marBottom w:val="0"/>
      <w:divBdr>
        <w:top w:val="none" w:sz="0" w:space="0" w:color="auto"/>
        <w:left w:val="none" w:sz="0" w:space="0" w:color="auto"/>
        <w:bottom w:val="none" w:sz="0" w:space="0" w:color="auto"/>
        <w:right w:val="none" w:sz="0" w:space="0" w:color="auto"/>
      </w:divBdr>
    </w:div>
    <w:div w:id="183131641">
      <w:bodyDiv w:val="1"/>
      <w:marLeft w:val="0"/>
      <w:marRight w:val="0"/>
      <w:marTop w:val="0"/>
      <w:marBottom w:val="0"/>
      <w:divBdr>
        <w:top w:val="none" w:sz="0" w:space="0" w:color="auto"/>
        <w:left w:val="none" w:sz="0" w:space="0" w:color="auto"/>
        <w:bottom w:val="none" w:sz="0" w:space="0" w:color="auto"/>
        <w:right w:val="none" w:sz="0" w:space="0" w:color="auto"/>
      </w:divBdr>
    </w:div>
    <w:div w:id="187454954">
      <w:bodyDiv w:val="1"/>
      <w:marLeft w:val="0"/>
      <w:marRight w:val="0"/>
      <w:marTop w:val="0"/>
      <w:marBottom w:val="0"/>
      <w:divBdr>
        <w:top w:val="none" w:sz="0" w:space="0" w:color="auto"/>
        <w:left w:val="none" w:sz="0" w:space="0" w:color="auto"/>
        <w:bottom w:val="none" w:sz="0" w:space="0" w:color="auto"/>
        <w:right w:val="none" w:sz="0" w:space="0" w:color="auto"/>
      </w:divBdr>
    </w:div>
    <w:div w:id="206452859">
      <w:bodyDiv w:val="1"/>
      <w:marLeft w:val="0"/>
      <w:marRight w:val="0"/>
      <w:marTop w:val="0"/>
      <w:marBottom w:val="0"/>
      <w:divBdr>
        <w:top w:val="none" w:sz="0" w:space="0" w:color="auto"/>
        <w:left w:val="none" w:sz="0" w:space="0" w:color="auto"/>
        <w:bottom w:val="none" w:sz="0" w:space="0" w:color="auto"/>
        <w:right w:val="none" w:sz="0" w:space="0" w:color="auto"/>
      </w:divBdr>
    </w:div>
    <w:div w:id="229660169">
      <w:bodyDiv w:val="1"/>
      <w:marLeft w:val="0"/>
      <w:marRight w:val="0"/>
      <w:marTop w:val="0"/>
      <w:marBottom w:val="0"/>
      <w:divBdr>
        <w:top w:val="none" w:sz="0" w:space="0" w:color="auto"/>
        <w:left w:val="none" w:sz="0" w:space="0" w:color="auto"/>
        <w:bottom w:val="none" w:sz="0" w:space="0" w:color="auto"/>
        <w:right w:val="none" w:sz="0" w:space="0" w:color="auto"/>
      </w:divBdr>
    </w:div>
    <w:div w:id="279996239">
      <w:bodyDiv w:val="1"/>
      <w:marLeft w:val="0"/>
      <w:marRight w:val="0"/>
      <w:marTop w:val="0"/>
      <w:marBottom w:val="0"/>
      <w:divBdr>
        <w:top w:val="none" w:sz="0" w:space="0" w:color="auto"/>
        <w:left w:val="none" w:sz="0" w:space="0" w:color="auto"/>
        <w:bottom w:val="none" w:sz="0" w:space="0" w:color="auto"/>
        <w:right w:val="none" w:sz="0" w:space="0" w:color="auto"/>
      </w:divBdr>
    </w:div>
    <w:div w:id="285895587">
      <w:bodyDiv w:val="1"/>
      <w:marLeft w:val="0"/>
      <w:marRight w:val="0"/>
      <w:marTop w:val="0"/>
      <w:marBottom w:val="0"/>
      <w:divBdr>
        <w:top w:val="none" w:sz="0" w:space="0" w:color="auto"/>
        <w:left w:val="none" w:sz="0" w:space="0" w:color="auto"/>
        <w:bottom w:val="none" w:sz="0" w:space="0" w:color="auto"/>
        <w:right w:val="none" w:sz="0" w:space="0" w:color="auto"/>
      </w:divBdr>
    </w:div>
    <w:div w:id="302853271">
      <w:bodyDiv w:val="1"/>
      <w:marLeft w:val="0"/>
      <w:marRight w:val="0"/>
      <w:marTop w:val="0"/>
      <w:marBottom w:val="0"/>
      <w:divBdr>
        <w:top w:val="none" w:sz="0" w:space="0" w:color="auto"/>
        <w:left w:val="none" w:sz="0" w:space="0" w:color="auto"/>
        <w:bottom w:val="none" w:sz="0" w:space="0" w:color="auto"/>
        <w:right w:val="none" w:sz="0" w:space="0" w:color="auto"/>
      </w:divBdr>
    </w:div>
    <w:div w:id="310642338">
      <w:bodyDiv w:val="1"/>
      <w:marLeft w:val="0"/>
      <w:marRight w:val="0"/>
      <w:marTop w:val="0"/>
      <w:marBottom w:val="0"/>
      <w:divBdr>
        <w:top w:val="none" w:sz="0" w:space="0" w:color="auto"/>
        <w:left w:val="none" w:sz="0" w:space="0" w:color="auto"/>
        <w:bottom w:val="none" w:sz="0" w:space="0" w:color="auto"/>
        <w:right w:val="none" w:sz="0" w:space="0" w:color="auto"/>
      </w:divBdr>
    </w:div>
    <w:div w:id="311566511">
      <w:bodyDiv w:val="1"/>
      <w:marLeft w:val="0"/>
      <w:marRight w:val="0"/>
      <w:marTop w:val="0"/>
      <w:marBottom w:val="0"/>
      <w:divBdr>
        <w:top w:val="none" w:sz="0" w:space="0" w:color="auto"/>
        <w:left w:val="none" w:sz="0" w:space="0" w:color="auto"/>
        <w:bottom w:val="none" w:sz="0" w:space="0" w:color="auto"/>
        <w:right w:val="none" w:sz="0" w:space="0" w:color="auto"/>
      </w:divBdr>
    </w:div>
    <w:div w:id="329456296">
      <w:bodyDiv w:val="1"/>
      <w:marLeft w:val="0"/>
      <w:marRight w:val="0"/>
      <w:marTop w:val="0"/>
      <w:marBottom w:val="0"/>
      <w:divBdr>
        <w:top w:val="none" w:sz="0" w:space="0" w:color="auto"/>
        <w:left w:val="none" w:sz="0" w:space="0" w:color="auto"/>
        <w:bottom w:val="none" w:sz="0" w:space="0" w:color="auto"/>
        <w:right w:val="none" w:sz="0" w:space="0" w:color="auto"/>
      </w:divBdr>
    </w:div>
    <w:div w:id="339283487">
      <w:bodyDiv w:val="1"/>
      <w:marLeft w:val="0"/>
      <w:marRight w:val="0"/>
      <w:marTop w:val="0"/>
      <w:marBottom w:val="0"/>
      <w:divBdr>
        <w:top w:val="none" w:sz="0" w:space="0" w:color="auto"/>
        <w:left w:val="none" w:sz="0" w:space="0" w:color="auto"/>
        <w:bottom w:val="none" w:sz="0" w:space="0" w:color="auto"/>
        <w:right w:val="none" w:sz="0" w:space="0" w:color="auto"/>
      </w:divBdr>
    </w:div>
    <w:div w:id="341589088">
      <w:bodyDiv w:val="1"/>
      <w:marLeft w:val="0"/>
      <w:marRight w:val="0"/>
      <w:marTop w:val="0"/>
      <w:marBottom w:val="0"/>
      <w:divBdr>
        <w:top w:val="none" w:sz="0" w:space="0" w:color="auto"/>
        <w:left w:val="none" w:sz="0" w:space="0" w:color="auto"/>
        <w:bottom w:val="none" w:sz="0" w:space="0" w:color="auto"/>
        <w:right w:val="none" w:sz="0" w:space="0" w:color="auto"/>
      </w:divBdr>
    </w:div>
    <w:div w:id="375008171">
      <w:bodyDiv w:val="1"/>
      <w:marLeft w:val="0"/>
      <w:marRight w:val="0"/>
      <w:marTop w:val="0"/>
      <w:marBottom w:val="0"/>
      <w:divBdr>
        <w:top w:val="none" w:sz="0" w:space="0" w:color="auto"/>
        <w:left w:val="none" w:sz="0" w:space="0" w:color="auto"/>
        <w:bottom w:val="none" w:sz="0" w:space="0" w:color="auto"/>
        <w:right w:val="none" w:sz="0" w:space="0" w:color="auto"/>
      </w:divBdr>
    </w:div>
    <w:div w:id="386536427">
      <w:bodyDiv w:val="1"/>
      <w:marLeft w:val="0"/>
      <w:marRight w:val="0"/>
      <w:marTop w:val="0"/>
      <w:marBottom w:val="0"/>
      <w:divBdr>
        <w:top w:val="none" w:sz="0" w:space="0" w:color="auto"/>
        <w:left w:val="none" w:sz="0" w:space="0" w:color="auto"/>
        <w:bottom w:val="none" w:sz="0" w:space="0" w:color="auto"/>
        <w:right w:val="none" w:sz="0" w:space="0" w:color="auto"/>
      </w:divBdr>
    </w:div>
    <w:div w:id="414741782">
      <w:bodyDiv w:val="1"/>
      <w:marLeft w:val="0"/>
      <w:marRight w:val="0"/>
      <w:marTop w:val="0"/>
      <w:marBottom w:val="0"/>
      <w:divBdr>
        <w:top w:val="none" w:sz="0" w:space="0" w:color="auto"/>
        <w:left w:val="none" w:sz="0" w:space="0" w:color="auto"/>
        <w:bottom w:val="none" w:sz="0" w:space="0" w:color="auto"/>
        <w:right w:val="none" w:sz="0" w:space="0" w:color="auto"/>
      </w:divBdr>
    </w:div>
    <w:div w:id="415908991">
      <w:bodyDiv w:val="1"/>
      <w:marLeft w:val="0"/>
      <w:marRight w:val="0"/>
      <w:marTop w:val="0"/>
      <w:marBottom w:val="0"/>
      <w:divBdr>
        <w:top w:val="none" w:sz="0" w:space="0" w:color="auto"/>
        <w:left w:val="none" w:sz="0" w:space="0" w:color="auto"/>
        <w:bottom w:val="none" w:sz="0" w:space="0" w:color="auto"/>
        <w:right w:val="none" w:sz="0" w:space="0" w:color="auto"/>
      </w:divBdr>
    </w:div>
    <w:div w:id="438911225">
      <w:bodyDiv w:val="1"/>
      <w:marLeft w:val="0"/>
      <w:marRight w:val="0"/>
      <w:marTop w:val="0"/>
      <w:marBottom w:val="0"/>
      <w:divBdr>
        <w:top w:val="none" w:sz="0" w:space="0" w:color="auto"/>
        <w:left w:val="none" w:sz="0" w:space="0" w:color="auto"/>
        <w:bottom w:val="none" w:sz="0" w:space="0" w:color="auto"/>
        <w:right w:val="none" w:sz="0" w:space="0" w:color="auto"/>
      </w:divBdr>
    </w:div>
    <w:div w:id="455489514">
      <w:bodyDiv w:val="1"/>
      <w:marLeft w:val="0"/>
      <w:marRight w:val="0"/>
      <w:marTop w:val="0"/>
      <w:marBottom w:val="0"/>
      <w:divBdr>
        <w:top w:val="none" w:sz="0" w:space="0" w:color="auto"/>
        <w:left w:val="none" w:sz="0" w:space="0" w:color="auto"/>
        <w:bottom w:val="none" w:sz="0" w:space="0" w:color="auto"/>
        <w:right w:val="none" w:sz="0" w:space="0" w:color="auto"/>
      </w:divBdr>
    </w:div>
    <w:div w:id="464199047">
      <w:bodyDiv w:val="1"/>
      <w:marLeft w:val="0"/>
      <w:marRight w:val="0"/>
      <w:marTop w:val="0"/>
      <w:marBottom w:val="0"/>
      <w:divBdr>
        <w:top w:val="none" w:sz="0" w:space="0" w:color="auto"/>
        <w:left w:val="none" w:sz="0" w:space="0" w:color="auto"/>
        <w:bottom w:val="none" w:sz="0" w:space="0" w:color="auto"/>
        <w:right w:val="none" w:sz="0" w:space="0" w:color="auto"/>
      </w:divBdr>
    </w:div>
    <w:div w:id="512110665">
      <w:bodyDiv w:val="1"/>
      <w:marLeft w:val="0"/>
      <w:marRight w:val="0"/>
      <w:marTop w:val="0"/>
      <w:marBottom w:val="0"/>
      <w:divBdr>
        <w:top w:val="none" w:sz="0" w:space="0" w:color="auto"/>
        <w:left w:val="none" w:sz="0" w:space="0" w:color="auto"/>
        <w:bottom w:val="none" w:sz="0" w:space="0" w:color="auto"/>
        <w:right w:val="none" w:sz="0" w:space="0" w:color="auto"/>
      </w:divBdr>
    </w:div>
    <w:div w:id="545916329">
      <w:bodyDiv w:val="1"/>
      <w:marLeft w:val="0"/>
      <w:marRight w:val="0"/>
      <w:marTop w:val="0"/>
      <w:marBottom w:val="0"/>
      <w:divBdr>
        <w:top w:val="none" w:sz="0" w:space="0" w:color="auto"/>
        <w:left w:val="none" w:sz="0" w:space="0" w:color="auto"/>
        <w:bottom w:val="none" w:sz="0" w:space="0" w:color="auto"/>
        <w:right w:val="none" w:sz="0" w:space="0" w:color="auto"/>
      </w:divBdr>
    </w:div>
    <w:div w:id="554854824">
      <w:bodyDiv w:val="1"/>
      <w:marLeft w:val="0"/>
      <w:marRight w:val="0"/>
      <w:marTop w:val="0"/>
      <w:marBottom w:val="0"/>
      <w:divBdr>
        <w:top w:val="none" w:sz="0" w:space="0" w:color="auto"/>
        <w:left w:val="none" w:sz="0" w:space="0" w:color="auto"/>
        <w:bottom w:val="none" w:sz="0" w:space="0" w:color="auto"/>
        <w:right w:val="none" w:sz="0" w:space="0" w:color="auto"/>
      </w:divBdr>
    </w:div>
    <w:div w:id="571084827">
      <w:bodyDiv w:val="1"/>
      <w:marLeft w:val="0"/>
      <w:marRight w:val="0"/>
      <w:marTop w:val="0"/>
      <w:marBottom w:val="0"/>
      <w:divBdr>
        <w:top w:val="none" w:sz="0" w:space="0" w:color="auto"/>
        <w:left w:val="none" w:sz="0" w:space="0" w:color="auto"/>
        <w:bottom w:val="none" w:sz="0" w:space="0" w:color="auto"/>
        <w:right w:val="none" w:sz="0" w:space="0" w:color="auto"/>
      </w:divBdr>
    </w:div>
    <w:div w:id="586382310">
      <w:bodyDiv w:val="1"/>
      <w:marLeft w:val="0"/>
      <w:marRight w:val="0"/>
      <w:marTop w:val="0"/>
      <w:marBottom w:val="0"/>
      <w:divBdr>
        <w:top w:val="none" w:sz="0" w:space="0" w:color="auto"/>
        <w:left w:val="none" w:sz="0" w:space="0" w:color="auto"/>
        <w:bottom w:val="none" w:sz="0" w:space="0" w:color="auto"/>
        <w:right w:val="none" w:sz="0" w:space="0" w:color="auto"/>
      </w:divBdr>
    </w:div>
    <w:div w:id="650134959">
      <w:bodyDiv w:val="1"/>
      <w:marLeft w:val="0"/>
      <w:marRight w:val="0"/>
      <w:marTop w:val="0"/>
      <w:marBottom w:val="0"/>
      <w:divBdr>
        <w:top w:val="none" w:sz="0" w:space="0" w:color="auto"/>
        <w:left w:val="none" w:sz="0" w:space="0" w:color="auto"/>
        <w:bottom w:val="none" w:sz="0" w:space="0" w:color="auto"/>
        <w:right w:val="none" w:sz="0" w:space="0" w:color="auto"/>
      </w:divBdr>
    </w:div>
    <w:div w:id="661589689">
      <w:bodyDiv w:val="1"/>
      <w:marLeft w:val="0"/>
      <w:marRight w:val="0"/>
      <w:marTop w:val="0"/>
      <w:marBottom w:val="0"/>
      <w:divBdr>
        <w:top w:val="none" w:sz="0" w:space="0" w:color="auto"/>
        <w:left w:val="none" w:sz="0" w:space="0" w:color="auto"/>
        <w:bottom w:val="none" w:sz="0" w:space="0" w:color="auto"/>
        <w:right w:val="none" w:sz="0" w:space="0" w:color="auto"/>
      </w:divBdr>
    </w:div>
    <w:div w:id="703753415">
      <w:bodyDiv w:val="1"/>
      <w:marLeft w:val="0"/>
      <w:marRight w:val="0"/>
      <w:marTop w:val="0"/>
      <w:marBottom w:val="0"/>
      <w:divBdr>
        <w:top w:val="none" w:sz="0" w:space="0" w:color="auto"/>
        <w:left w:val="none" w:sz="0" w:space="0" w:color="auto"/>
        <w:bottom w:val="none" w:sz="0" w:space="0" w:color="auto"/>
        <w:right w:val="none" w:sz="0" w:space="0" w:color="auto"/>
      </w:divBdr>
    </w:div>
    <w:div w:id="709189277">
      <w:bodyDiv w:val="1"/>
      <w:marLeft w:val="0"/>
      <w:marRight w:val="0"/>
      <w:marTop w:val="0"/>
      <w:marBottom w:val="0"/>
      <w:divBdr>
        <w:top w:val="none" w:sz="0" w:space="0" w:color="auto"/>
        <w:left w:val="none" w:sz="0" w:space="0" w:color="auto"/>
        <w:bottom w:val="none" w:sz="0" w:space="0" w:color="auto"/>
        <w:right w:val="none" w:sz="0" w:space="0" w:color="auto"/>
      </w:divBdr>
    </w:div>
    <w:div w:id="756512210">
      <w:bodyDiv w:val="1"/>
      <w:marLeft w:val="0"/>
      <w:marRight w:val="0"/>
      <w:marTop w:val="0"/>
      <w:marBottom w:val="0"/>
      <w:divBdr>
        <w:top w:val="none" w:sz="0" w:space="0" w:color="auto"/>
        <w:left w:val="none" w:sz="0" w:space="0" w:color="auto"/>
        <w:bottom w:val="none" w:sz="0" w:space="0" w:color="auto"/>
        <w:right w:val="none" w:sz="0" w:space="0" w:color="auto"/>
      </w:divBdr>
    </w:div>
    <w:div w:id="780876650">
      <w:bodyDiv w:val="1"/>
      <w:marLeft w:val="0"/>
      <w:marRight w:val="0"/>
      <w:marTop w:val="0"/>
      <w:marBottom w:val="0"/>
      <w:divBdr>
        <w:top w:val="none" w:sz="0" w:space="0" w:color="auto"/>
        <w:left w:val="none" w:sz="0" w:space="0" w:color="auto"/>
        <w:bottom w:val="none" w:sz="0" w:space="0" w:color="auto"/>
        <w:right w:val="none" w:sz="0" w:space="0" w:color="auto"/>
      </w:divBdr>
    </w:div>
    <w:div w:id="787087674">
      <w:bodyDiv w:val="1"/>
      <w:marLeft w:val="0"/>
      <w:marRight w:val="0"/>
      <w:marTop w:val="0"/>
      <w:marBottom w:val="0"/>
      <w:divBdr>
        <w:top w:val="none" w:sz="0" w:space="0" w:color="auto"/>
        <w:left w:val="none" w:sz="0" w:space="0" w:color="auto"/>
        <w:bottom w:val="none" w:sz="0" w:space="0" w:color="auto"/>
        <w:right w:val="none" w:sz="0" w:space="0" w:color="auto"/>
      </w:divBdr>
    </w:div>
    <w:div w:id="809252932">
      <w:bodyDiv w:val="1"/>
      <w:marLeft w:val="0"/>
      <w:marRight w:val="0"/>
      <w:marTop w:val="0"/>
      <w:marBottom w:val="0"/>
      <w:divBdr>
        <w:top w:val="none" w:sz="0" w:space="0" w:color="auto"/>
        <w:left w:val="none" w:sz="0" w:space="0" w:color="auto"/>
        <w:bottom w:val="none" w:sz="0" w:space="0" w:color="auto"/>
        <w:right w:val="none" w:sz="0" w:space="0" w:color="auto"/>
      </w:divBdr>
    </w:div>
    <w:div w:id="826940129">
      <w:bodyDiv w:val="1"/>
      <w:marLeft w:val="0"/>
      <w:marRight w:val="0"/>
      <w:marTop w:val="0"/>
      <w:marBottom w:val="0"/>
      <w:divBdr>
        <w:top w:val="none" w:sz="0" w:space="0" w:color="auto"/>
        <w:left w:val="none" w:sz="0" w:space="0" w:color="auto"/>
        <w:bottom w:val="none" w:sz="0" w:space="0" w:color="auto"/>
        <w:right w:val="none" w:sz="0" w:space="0" w:color="auto"/>
      </w:divBdr>
    </w:div>
    <w:div w:id="835219773">
      <w:bodyDiv w:val="1"/>
      <w:marLeft w:val="0"/>
      <w:marRight w:val="0"/>
      <w:marTop w:val="0"/>
      <w:marBottom w:val="0"/>
      <w:divBdr>
        <w:top w:val="none" w:sz="0" w:space="0" w:color="auto"/>
        <w:left w:val="none" w:sz="0" w:space="0" w:color="auto"/>
        <w:bottom w:val="none" w:sz="0" w:space="0" w:color="auto"/>
        <w:right w:val="none" w:sz="0" w:space="0" w:color="auto"/>
      </w:divBdr>
    </w:div>
    <w:div w:id="844516551">
      <w:bodyDiv w:val="1"/>
      <w:marLeft w:val="0"/>
      <w:marRight w:val="0"/>
      <w:marTop w:val="0"/>
      <w:marBottom w:val="0"/>
      <w:divBdr>
        <w:top w:val="none" w:sz="0" w:space="0" w:color="auto"/>
        <w:left w:val="none" w:sz="0" w:space="0" w:color="auto"/>
        <w:bottom w:val="none" w:sz="0" w:space="0" w:color="auto"/>
        <w:right w:val="none" w:sz="0" w:space="0" w:color="auto"/>
      </w:divBdr>
    </w:div>
    <w:div w:id="846099011">
      <w:bodyDiv w:val="1"/>
      <w:marLeft w:val="0"/>
      <w:marRight w:val="0"/>
      <w:marTop w:val="0"/>
      <w:marBottom w:val="0"/>
      <w:divBdr>
        <w:top w:val="none" w:sz="0" w:space="0" w:color="auto"/>
        <w:left w:val="none" w:sz="0" w:space="0" w:color="auto"/>
        <w:bottom w:val="none" w:sz="0" w:space="0" w:color="auto"/>
        <w:right w:val="none" w:sz="0" w:space="0" w:color="auto"/>
      </w:divBdr>
    </w:div>
    <w:div w:id="849101010">
      <w:bodyDiv w:val="1"/>
      <w:marLeft w:val="0"/>
      <w:marRight w:val="0"/>
      <w:marTop w:val="0"/>
      <w:marBottom w:val="0"/>
      <w:divBdr>
        <w:top w:val="none" w:sz="0" w:space="0" w:color="auto"/>
        <w:left w:val="none" w:sz="0" w:space="0" w:color="auto"/>
        <w:bottom w:val="none" w:sz="0" w:space="0" w:color="auto"/>
        <w:right w:val="none" w:sz="0" w:space="0" w:color="auto"/>
      </w:divBdr>
    </w:div>
    <w:div w:id="880022959">
      <w:bodyDiv w:val="1"/>
      <w:marLeft w:val="0"/>
      <w:marRight w:val="0"/>
      <w:marTop w:val="0"/>
      <w:marBottom w:val="0"/>
      <w:divBdr>
        <w:top w:val="none" w:sz="0" w:space="0" w:color="auto"/>
        <w:left w:val="none" w:sz="0" w:space="0" w:color="auto"/>
        <w:bottom w:val="none" w:sz="0" w:space="0" w:color="auto"/>
        <w:right w:val="none" w:sz="0" w:space="0" w:color="auto"/>
      </w:divBdr>
    </w:div>
    <w:div w:id="884146831">
      <w:bodyDiv w:val="1"/>
      <w:marLeft w:val="0"/>
      <w:marRight w:val="0"/>
      <w:marTop w:val="0"/>
      <w:marBottom w:val="0"/>
      <w:divBdr>
        <w:top w:val="none" w:sz="0" w:space="0" w:color="auto"/>
        <w:left w:val="none" w:sz="0" w:space="0" w:color="auto"/>
        <w:bottom w:val="none" w:sz="0" w:space="0" w:color="auto"/>
        <w:right w:val="none" w:sz="0" w:space="0" w:color="auto"/>
      </w:divBdr>
    </w:div>
    <w:div w:id="905069366">
      <w:bodyDiv w:val="1"/>
      <w:marLeft w:val="0"/>
      <w:marRight w:val="0"/>
      <w:marTop w:val="0"/>
      <w:marBottom w:val="0"/>
      <w:divBdr>
        <w:top w:val="none" w:sz="0" w:space="0" w:color="auto"/>
        <w:left w:val="none" w:sz="0" w:space="0" w:color="auto"/>
        <w:bottom w:val="none" w:sz="0" w:space="0" w:color="auto"/>
        <w:right w:val="none" w:sz="0" w:space="0" w:color="auto"/>
      </w:divBdr>
    </w:div>
    <w:div w:id="932201032">
      <w:bodyDiv w:val="1"/>
      <w:marLeft w:val="0"/>
      <w:marRight w:val="0"/>
      <w:marTop w:val="0"/>
      <w:marBottom w:val="0"/>
      <w:divBdr>
        <w:top w:val="none" w:sz="0" w:space="0" w:color="auto"/>
        <w:left w:val="none" w:sz="0" w:space="0" w:color="auto"/>
        <w:bottom w:val="none" w:sz="0" w:space="0" w:color="auto"/>
        <w:right w:val="none" w:sz="0" w:space="0" w:color="auto"/>
      </w:divBdr>
    </w:div>
    <w:div w:id="1042094157">
      <w:bodyDiv w:val="1"/>
      <w:marLeft w:val="0"/>
      <w:marRight w:val="0"/>
      <w:marTop w:val="0"/>
      <w:marBottom w:val="0"/>
      <w:divBdr>
        <w:top w:val="none" w:sz="0" w:space="0" w:color="auto"/>
        <w:left w:val="none" w:sz="0" w:space="0" w:color="auto"/>
        <w:bottom w:val="none" w:sz="0" w:space="0" w:color="auto"/>
        <w:right w:val="none" w:sz="0" w:space="0" w:color="auto"/>
      </w:divBdr>
    </w:div>
    <w:div w:id="1044451776">
      <w:bodyDiv w:val="1"/>
      <w:marLeft w:val="0"/>
      <w:marRight w:val="0"/>
      <w:marTop w:val="0"/>
      <w:marBottom w:val="0"/>
      <w:divBdr>
        <w:top w:val="none" w:sz="0" w:space="0" w:color="auto"/>
        <w:left w:val="none" w:sz="0" w:space="0" w:color="auto"/>
        <w:bottom w:val="none" w:sz="0" w:space="0" w:color="auto"/>
        <w:right w:val="none" w:sz="0" w:space="0" w:color="auto"/>
      </w:divBdr>
    </w:div>
    <w:div w:id="1064109801">
      <w:bodyDiv w:val="1"/>
      <w:marLeft w:val="0"/>
      <w:marRight w:val="0"/>
      <w:marTop w:val="0"/>
      <w:marBottom w:val="0"/>
      <w:divBdr>
        <w:top w:val="none" w:sz="0" w:space="0" w:color="auto"/>
        <w:left w:val="none" w:sz="0" w:space="0" w:color="auto"/>
        <w:bottom w:val="none" w:sz="0" w:space="0" w:color="auto"/>
        <w:right w:val="none" w:sz="0" w:space="0" w:color="auto"/>
      </w:divBdr>
    </w:div>
    <w:div w:id="1065566437">
      <w:bodyDiv w:val="1"/>
      <w:marLeft w:val="0"/>
      <w:marRight w:val="0"/>
      <w:marTop w:val="0"/>
      <w:marBottom w:val="0"/>
      <w:divBdr>
        <w:top w:val="none" w:sz="0" w:space="0" w:color="auto"/>
        <w:left w:val="none" w:sz="0" w:space="0" w:color="auto"/>
        <w:bottom w:val="none" w:sz="0" w:space="0" w:color="auto"/>
        <w:right w:val="none" w:sz="0" w:space="0" w:color="auto"/>
      </w:divBdr>
    </w:div>
    <w:div w:id="1106660004">
      <w:bodyDiv w:val="1"/>
      <w:marLeft w:val="0"/>
      <w:marRight w:val="0"/>
      <w:marTop w:val="0"/>
      <w:marBottom w:val="0"/>
      <w:divBdr>
        <w:top w:val="none" w:sz="0" w:space="0" w:color="auto"/>
        <w:left w:val="none" w:sz="0" w:space="0" w:color="auto"/>
        <w:bottom w:val="none" w:sz="0" w:space="0" w:color="auto"/>
        <w:right w:val="none" w:sz="0" w:space="0" w:color="auto"/>
      </w:divBdr>
    </w:div>
    <w:div w:id="1188830517">
      <w:bodyDiv w:val="1"/>
      <w:marLeft w:val="0"/>
      <w:marRight w:val="0"/>
      <w:marTop w:val="0"/>
      <w:marBottom w:val="0"/>
      <w:divBdr>
        <w:top w:val="none" w:sz="0" w:space="0" w:color="auto"/>
        <w:left w:val="none" w:sz="0" w:space="0" w:color="auto"/>
        <w:bottom w:val="none" w:sz="0" w:space="0" w:color="auto"/>
        <w:right w:val="none" w:sz="0" w:space="0" w:color="auto"/>
      </w:divBdr>
    </w:div>
    <w:div w:id="1203321604">
      <w:bodyDiv w:val="1"/>
      <w:marLeft w:val="0"/>
      <w:marRight w:val="0"/>
      <w:marTop w:val="0"/>
      <w:marBottom w:val="0"/>
      <w:divBdr>
        <w:top w:val="none" w:sz="0" w:space="0" w:color="auto"/>
        <w:left w:val="none" w:sz="0" w:space="0" w:color="auto"/>
        <w:bottom w:val="none" w:sz="0" w:space="0" w:color="auto"/>
        <w:right w:val="none" w:sz="0" w:space="0" w:color="auto"/>
      </w:divBdr>
    </w:div>
    <w:div w:id="1203904778">
      <w:bodyDiv w:val="1"/>
      <w:marLeft w:val="0"/>
      <w:marRight w:val="0"/>
      <w:marTop w:val="0"/>
      <w:marBottom w:val="0"/>
      <w:divBdr>
        <w:top w:val="none" w:sz="0" w:space="0" w:color="auto"/>
        <w:left w:val="none" w:sz="0" w:space="0" w:color="auto"/>
        <w:bottom w:val="none" w:sz="0" w:space="0" w:color="auto"/>
        <w:right w:val="none" w:sz="0" w:space="0" w:color="auto"/>
      </w:divBdr>
    </w:div>
    <w:div w:id="1296910138">
      <w:bodyDiv w:val="1"/>
      <w:marLeft w:val="0"/>
      <w:marRight w:val="0"/>
      <w:marTop w:val="0"/>
      <w:marBottom w:val="0"/>
      <w:divBdr>
        <w:top w:val="none" w:sz="0" w:space="0" w:color="auto"/>
        <w:left w:val="none" w:sz="0" w:space="0" w:color="auto"/>
        <w:bottom w:val="none" w:sz="0" w:space="0" w:color="auto"/>
        <w:right w:val="none" w:sz="0" w:space="0" w:color="auto"/>
      </w:divBdr>
    </w:div>
    <w:div w:id="1298409527">
      <w:bodyDiv w:val="1"/>
      <w:marLeft w:val="0"/>
      <w:marRight w:val="0"/>
      <w:marTop w:val="0"/>
      <w:marBottom w:val="0"/>
      <w:divBdr>
        <w:top w:val="none" w:sz="0" w:space="0" w:color="auto"/>
        <w:left w:val="none" w:sz="0" w:space="0" w:color="auto"/>
        <w:bottom w:val="none" w:sz="0" w:space="0" w:color="auto"/>
        <w:right w:val="none" w:sz="0" w:space="0" w:color="auto"/>
      </w:divBdr>
    </w:div>
    <w:div w:id="1347245507">
      <w:bodyDiv w:val="1"/>
      <w:marLeft w:val="0"/>
      <w:marRight w:val="0"/>
      <w:marTop w:val="0"/>
      <w:marBottom w:val="0"/>
      <w:divBdr>
        <w:top w:val="none" w:sz="0" w:space="0" w:color="auto"/>
        <w:left w:val="none" w:sz="0" w:space="0" w:color="auto"/>
        <w:bottom w:val="none" w:sz="0" w:space="0" w:color="auto"/>
        <w:right w:val="none" w:sz="0" w:space="0" w:color="auto"/>
      </w:divBdr>
    </w:div>
    <w:div w:id="1356662566">
      <w:bodyDiv w:val="1"/>
      <w:marLeft w:val="0"/>
      <w:marRight w:val="0"/>
      <w:marTop w:val="0"/>
      <w:marBottom w:val="0"/>
      <w:divBdr>
        <w:top w:val="none" w:sz="0" w:space="0" w:color="auto"/>
        <w:left w:val="none" w:sz="0" w:space="0" w:color="auto"/>
        <w:bottom w:val="none" w:sz="0" w:space="0" w:color="auto"/>
        <w:right w:val="none" w:sz="0" w:space="0" w:color="auto"/>
      </w:divBdr>
    </w:div>
    <w:div w:id="1385829627">
      <w:bodyDiv w:val="1"/>
      <w:marLeft w:val="0"/>
      <w:marRight w:val="0"/>
      <w:marTop w:val="0"/>
      <w:marBottom w:val="0"/>
      <w:divBdr>
        <w:top w:val="none" w:sz="0" w:space="0" w:color="auto"/>
        <w:left w:val="none" w:sz="0" w:space="0" w:color="auto"/>
        <w:bottom w:val="none" w:sz="0" w:space="0" w:color="auto"/>
        <w:right w:val="none" w:sz="0" w:space="0" w:color="auto"/>
      </w:divBdr>
    </w:div>
    <w:div w:id="1395851745">
      <w:bodyDiv w:val="1"/>
      <w:marLeft w:val="0"/>
      <w:marRight w:val="0"/>
      <w:marTop w:val="0"/>
      <w:marBottom w:val="0"/>
      <w:divBdr>
        <w:top w:val="none" w:sz="0" w:space="0" w:color="auto"/>
        <w:left w:val="none" w:sz="0" w:space="0" w:color="auto"/>
        <w:bottom w:val="none" w:sz="0" w:space="0" w:color="auto"/>
        <w:right w:val="none" w:sz="0" w:space="0" w:color="auto"/>
      </w:divBdr>
      <w:divsChild>
        <w:div w:id="1043603967">
          <w:marLeft w:val="0"/>
          <w:marRight w:val="0"/>
          <w:marTop w:val="34"/>
          <w:marBottom w:val="34"/>
          <w:divBdr>
            <w:top w:val="none" w:sz="0" w:space="0" w:color="auto"/>
            <w:left w:val="none" w:sz="0" w:space="0" w:color="auto"/>
            <w:bottom w:val="none" w:sz="0" w:space="0" w:color="auto"/>
            <w:right w:val="none" w:sz="0" w:space="0" w:color="auto"/>
          </w:divBdr>
        </w:div>
      </w:divsChild>
    </w:div>
    <w:div w:id="1408919583">
      <w:bodyDiv w:val="1"/>
      <w:marLeft w:val="0"/>
      <w:marRight w:val="0"/>
      <w:marTop w:val="0"/>
      <w:marBottom w:val="0"/>
      <w:divBdr>
        <w:top w:val="none" w:sz="0" w:space="0" w:color="auto"/>
        <w:left w:val="none" w:sz="0" w:space="0" w:color="auto"/>
        <w:bottom w:val="none" w:sz="0" w:space="0" w:color="auto"/>
        <w:right w:val="none" w:sz="0" w:space="0" w:color="auto"/>
      </w:divBdr>
    </w:div>
    <w:div w:id="1488550582">
      <w:bodyDiv w:val="1"/>
      <w:marLeft w:val="0"/>
      <w:marRight w:val="0"/>
      <w:marTop w:val="0"/>
      <w:marBottom w:val="0"/>
      <w:divBdr>
        <w:top w:val="none" w:sz="0" w:space="0" w:color="auto"/>
        <w:left w:val="none" w:sz="0" w:space="0" w:color="auto"/>
        <w:bottom w:val="none" w:sz="0" w:space="0" w:color="auto"/>
        <w:right w:val="none" w:sz="0" w:space="0" w:color="auto"/>
      </w:divBdr>
    </w:div>
    <w:div w:id="1585529835">
      <w:bodyDiv w:val="1"/>
      <w:marLeft w:val="0"/>
      <w:marRight w:val="0"/>
      <w:marTop w:val="0"/>
      <w:marBottom w:val="0"/>
      <w:divBdr>
        <w:top w:val="none" w:sz="0" w:space="0" w:color="auto"/>
        <w:left w:val="none" w:sz="0" w:space="0" w:color="auto"/>
        <w:bottom w:val="none" w:sz="0" w:space="0" w:color="auto"/>
        <w:right w:val="none" w:sz="0" w:space="0" w:color="auto"/>
      </w:divBdr>
    </w:div>
    <w:div w:id="1590578610">
      <w:bodyDiv w:val="1"/>
      <w:marLeft w:val="0"/>
      <w:marRight w:val="0"/>
      <w:marTop w:val="0"/>
      <w:marBottom w:val="0"/>
      <w:divBdr>
        <w:top w:val="none" w:sz="0" w:space="0" w:color="auto"/>
        <w:left w:val="none" w:sz="0" w:space="0" w:color="auto"/>
        <w:bottom w:val="none" w:sz="0" w:space="0" w:color="auto"/>
        <w:right w:val="none" w:sz="0" w:space="0" w:color="auto"/>
      </w:divBdr>
    </w:div>
    <w:div w:id="1602908304">
      <w:bodyDiv w:val="1"/>
      <w:marLeft w:val="0"/>
      <w:marRight w:val="0"/>
      <w:marTop w:val="0"/>
      <w:marBottom w:val="0"/>
      <w:divBdr>
        <w:top w:val="none" w:sz="0" w:space="0" w:color="auto"/>
        <w:left w:val="none" w:sz="0" w:space="0" w:color="auto"/>
        <w:bottom w:val="none" w:sz="0" w:space="0" w:color="auto"/>
        <w:right w:val="none" w:sz="0" w:space="0" w:color="auto"/>
      </w:divBdr>
    </w:div>
    <w:div w:id="1609893108">
      <w:bodyDiv w:val="1"/>
      <w:marLeft w:val="0"/>
      <w:marRight w:val="0"/>
      <w:marTop w:val="0"/>
      <w:marBottom w:val="0"/>
      <w:divBdr>
        <w:top w:val="none" w:sz="0" w:space="0" w:color="auto"/>
        <w:left w:val="none" w:sz="0" w:space="0" w:color="auto"/>
        <w:bottom w:val="none" w:sz="0" w:space="0" w:color="auto"/>
        <w:right w:val="none" w:sz="0" w:space="0" w:color="auto"/>
      </w:divBdr>
    </w:div>
    <w:div w:id="1675304467">
      <w:bodyDiv w:val="1"/>
      <w:marLeft w:val="0"/>
      <w:marRight w:val="0"/>
      <w:marTop w:val="0"/>
      <w:marBottom w:val="0"/>
      <w:divBdr>
        <w:top w:val="none" w:sz="0" w:space="0" w:color="auto"/>
        <w:left w:val="none" w:sz="0" w:space="0" w:color="auto"/>
        <w:bottom w:val="none" w:sz="0" w:space="0" w:color="auto"/>
        <w:right w:val="none" w:sz="0" w:space="0" w:color="auto"/>
      </w:divBdr>
    </w:div>
    <w:div w:id="1681807539">
      <w:bodyDiv w:val="1"/>
      <w:marLeft w:val="0"/>
      <w:marRight w:val="0"/>
      <w:marTop w:val="0"/>
      <w:marBottom w:val="0"/>
      <w:divBdr>
        <w:top w:val="none" w:sz="0" w:space="0" w:color="auto"/>
        <w:left w:val="none" w:sz="0" w:space="0" w:color="auto"/>
        <w:bottom w:val="none" w:sz="0" w:space="0" w:color="auto"/>
        <w:right w:val="none" w:sz="0" w:space="0" w:color="auto"/>
      </w:divBdr>
    </w:div>
    <w:div w:id="1703742918">
      <w:bodyDiv w:val="1"/>
      <w:marLeft w:val="0"/>
      <w:marRight w:val="0"/>
      <w:marTop w:val="0"/>
      <w:marBottom w:val="0"/>
      <w:divBdr>
        <w:top w:val="none" w:sz="0" w:space="0" w:color="auto"/>
        <w:left w:val="none" w:sz="0" w:space="0" w:color="auto"/>
        <w:bottom w:val="none" w:sz="0" w:space="0" w:color="auto"/>
        <w:right w:val="none" w:sz="0" w:space="0" w:color="auto"/>
      </w:divBdr>
    </w:div>
    <w:div w:id="1718502631">
      <w:bodyDiv w:val="1"/>
      <w:marLeft w:val="0"/>
      <w:marRight w:val="0"/>
      <w:marTop w:val="0"/>
      <w:marBottom w:val="0"/>
      <w:divBdr>
        <w:top w:val="none" w:sz="0" w:space="0" w:color="auto"/>
        <w:left w:val="none" w:sz="0" w:space="0" w:color="auto"/>
        <w:bottom w:val="none" w:sz="0" w:space="0" w:color="auto"/>
        <w:right w:val="none" w:sz="0" w:space="0" w:color="auto"/>
      </w:divBdr>
    </w:div>
    <w:div w:id="1730885874">
      <w:bodyDiv w:val="1"/>
      <w:marLeft w:val="0"/>
      <w:marRight w:val="0"/>
      <w:marTop w:val="0"/>
      <w:marBottom w:val="0"/>
      <w:divBdr>
        <w:top w:val="none" w:sz="0" w:space="0" w:color="auto"/>
        <w:left w:val="none" w:sz="0" w:space="0" w:color="auto"/>
        <w:bottom w:val="none" w:sz="0" w:space="0" w:color="auto"/>
        <w:right w:val="none" w:sz="0" w:space="0" w:color="auto"/>
      </w:divBdr>
    </w:div>
    <w:div w:id="1764840573">
      <w:bodyDiv w:val="1"/>
      <w:marLeft w:val="0"/>
      <w:marRight w:val="0"/>
      <w:marTop w:val="0"/>
      <w:marBottom w:val="0"/>
      <w:divBdr>
        <w:top w:val="none" w:sz="0" w:space="0" w:color="auto"/>
        <w:left w:val="none" w:sz="0" w:space="0" w:color="auto"/>
        <w:bottom w:val="none" w:sz="0" w:space="0" w:color="auto"/>
        <w:right w:val="none" w:sz="0" w:space="0" w:color="auto"/>
      </w:divBdr>
    </w:div>
    <w:div w:id="1768311627">
      <w:bodyDiv w:val="1"/>
      <w:marLeft w:val="0"/>
      <w:marRight w:val="0"/>
      <w:marTop w:val="0"/>
      <w:marBottom w:val="0"/>
      <w:divBdr>
        <w:top w:val="none" w:sz="0" w:space="0" w:color="auto"/>
        <w:left w:val="none" w:sz="0" w:space="0" w:color="auto"/>
        <w:bottom w:val="none" w:sz="0" w:space="0" w:color="auto"/>
        <w:right w:val="none" w:sz="0" w:space="0" w:color="auto"/>
      </w:divBdr>
    </w:div>
    <w:div w:id="1769735276">
      <w:bodyDiv w:val="1"/>
      <w:marLeft w:val="0"/>
      <w:marRight w:val="0"/>
      <w:marTop w:val="0"/>
      <w:marBottom w:val="0"/>
      <w:divBdr>
        <w:top w:val="none" w:sz="0" w:space="0" w:color="auto"/>
        <w:left w:val="none" w:sz="0" w:space="0" w:color="auto"/>
        <w:bottom w:val="none" w:sz="0" w:space="0" w:color="auto"/>
        <w:right w:val="none" w:sz="0" w:space="0" w:color="auto"/>
      </w:divBdr>
    </w:div>
    <w:div w:id="1845700139">
      <w:bodyDiv w:val="1"/>
      <w:marLeft w:val="0"/>
      <w:marRight w:val="0"/>
      <w:marTop w:val="0"/>
      <w:marBottom w:val="0"/>
      <w:divBdr>
        <w:top w:val="none" w:sz="0" w:space="0" w:color="auto"/>
        <w:left w:val="none" w:sz="0" w:space="0" w:color="auto"/>
        <w:bottom w:val="none" w:sz="0" w:space="0" w:color="auto"/>
        <w:right w:val="none" w:sz="0" w:space="0" w:color="auto"/>
      </w:divBdr>
    </w:div>
    <w:div w:id="1861897589">
      <w:bodyDiv w:val="1"/>
      <w:marLeft w:val="0"/>
      <w:marRight w:val="0"/>
      <w:marTop w:val="0"/>
      <w:marBottom w:val="0"/>
      <w:divBdr>
        <w:top w:val="none" w:sz="0" w:space="0" w:color="auto"/>
        <w:left w:val="none" w:sz="0" w:space="0" w:color="auto"/>
        <w:bottom w:val="none" w:sz="0" w:space="0" w:color="auto"/>
        <w:right w:val="none" w:sz="0" w:space="0" w:color="auto"/>
      </w:divBdr>
    </w:div>
    <w:div w:id="1913923870">
      <w:bodyDiv w:val="1"/>
      <w:marLeft w:val="0"/>
      <w:marRight w:val="0"/>
      <w:marTop w:val="0"/>
      <w:marBottom w:val="0"/>
      <w:divBdr>
        <w:top w:val="none" w:sz="0" w:space="0" w:color="auto"/>
        <w:left w:val="none" w:sz="0" w:space="0" w:color="auto"/>
        <w:bottom w:val="none" w:sz="0" w:space="0" w:color="auto"/>
        <w:right w:val="none" w:sz="0" w:space="0" w:color="auto"/>
      </w:divBdr>
    </w:div>
    <w:div w:id="1936091036">
      <w:bodyDiv w:val="1"/>
      <w:marLeft w:val="0"/>
      <w:marRight w:val="0"/>
      <w:marTop w:val="0"/>
      <w:marBottom w:val="0"/>
      <w:divBdr>
        <w:top w:val="none" w:sz="0" w:space="0" w:color="auto"/>
        <w:left w:val="none" w:sz="0" w:space="0" w:color="auto"/>
        <w:bottom w:val="none" w:sz="0" w:space="0" w:color="auto"/>
        <w:right w:val="none" w:sz="0" w:space="0" w:color="auto"/>
      </w:divBdr>
    </w:div>
    <w:div w:id="1954939148">
      <w:bodyDiv w:val="1"/>
      <w:marLeft w:val="0"/>
      <w:marRight w:val="0"/>
      <w:marTop w:val="0"/>
      <w:marBottom w:val="0"/>
      <w:divBdr>
        <w:top w:val="none" w:sz="0" w:space="0" w:color="auto"/>
        <w:left w:val="none" w:sz="0" w:space="0" w:color="auto"/>
        <w:bottom w:val="none" w:sz="0" w:space="0" w:color="auto"/>
        <w:right w:val="none" w:sz="0" w:space="0" w:color="auto"/>
      </w:divBdr>
    </w:div>
    <w:div w:id="1989623228">
      <w:bodyDiv w:val="1"/>
      <w:marLeft w:val="0"/>
      <w:marRight w:val="0"/>
      <w:marTop w:val="0"/>
      <w:marBottom w:val="0"/>
      <w:divBdr>
        <w:top w:val="none" w:sz="0" w:space="0" w:color="auto"/>
        <w:left w:val="none" w:sz="0" w:space="0" w:color="auto"/>
        <w:bottom w:val="none" w:sz="0" w:space="0" w:color="auto"/>
        <w:right w:val="none" w:sz="0" w:space="0" w:color="auto"/>
      </w:divBdr>
    </w:div>
    <w:div w:id="2022514238">
      <w:bodyDiv w:val="1"/>
      <w:marLeft w:val="0"/>
      <w:marRight w:val="0"/>
      <w:marTop w:val="0"/>
      <w:marBottom w:val="0"/>
      <w:divBdr>
        <w:top w:val="none" w:sz="0" w:space="0" w:color="auto"/>
        <w:left w:val="none" w:sz="0" w:space="0" w:color="auto"/>
        <w:bottom w:val="none" w:sz="0" w:space="0" w:color="auto"/>
        <w:right w:val="none" w:sz="0" w:space="0" w:color="auto"/>
      </w:divBdr>
    </w:div>
    <w:div w:id="2072733687">
      <w:bodyDiv w:val="1"/>
      <w:marLeft w:val="0"/>
      <w:marRight w:val="0"/>
      <w:marTop w:val="0"/>
      <w:marBottom w:val="0"/>
      <w:divBdr>
        <w:top w:val="none" w:sz="0" w:space="0" w:color="auto"/>
        <w:left w:val="none" w:sz="0" w:space="0" w:color="auto"/>
        <w:bottom w:val="none" w:sz="0" w:space="0" w:color="auto"/>
        <w:right w:val="none" w:sz="0" w:space="0" w:color="auto"/>
      </w:divBdr>
    </w:div>
    <w:div w:id="2091005078">
      <w:bodyDiv w:val="1"/>
      <w:marLeft w:val="0"/>
      <w:marRight w:val="0"/>
      <w:marTop w:val="0"/>
      <w:marBottom w:val="0"/>
      <w:divBdr>
        <w:top w:val="none" w:sz="0" w:space="0" w:color="auto"/>
        <w:left w:val="none" w:sz="0" w:space="0" w:color="auto"/>
        <w:bottom w:val="none" w:sz="0" w:space="0" w:color="auto"/>
        <w:right w:val="none" w:sz="0" w:space="0" w:color="auto"/>
      </w:divBdr>
    </w:div>
    <w:div w:id="2093240104">
      <w:bodyDiv w:val="1"/>
      <w:marLeft w:val="0"/>
      <w:marRight w:val="0"/>
      <w:marTop w:val="0"/>
      <w:marBottom w:val="0"/>
      <w:divBdr>
        <w:top w:val="none" w:sz="0" w:space="0" w:color="auto"/>
        <w:left w:val="none" w:sz="0" w:space="0" w:color="auto"/>
        <w:bottom w:val="none" w:sz="0" w:space="0" w:color="auto"/>
        <w:right w:val="none" w:sz="0" w:space="0" w:color="auto"/>
      </w:divBdr>
    </w:div>
    <w:div w:id="2142915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1BCB0BB0FC74F388B70483D1EE8CB0D"/>
        <w:category>
          <w:name w:val="General"/>
          <w:gallery w:val="placeholder"/>
        </w:category>
        <w:types>
          <w:type w:val="bbPlcHdr"/>
        </w:types>
        <w:behaviors>
          <w:behavior w:val="content"/>
        </w:behaviors>
        <w:guid w:val="{9CC5CD86-338A-47BE-9CF2-8EC135066BD6}"/>
      </w:docPartPr>
      <w:docPartBody>
        <w:p w:rsidR="001066B8" w:rsidRDefault="00634C8C" w:rsidP="00634C8C">
          <w:pPr>
            <w:pStyle w:val="81BCB0BB0FC74F388B70483D1EE8CB0D5"/>
          </w:pPr>
          <w:r w:rsidRPr="00C74A71">
            <w:rPr>
              <w:rStyle w:val="PlaceholderText"/>
            </w:rPr>
            <w:t>[</w:t>
          </w:r>
          <w:r>
            <w:rPr>
              <w:rStyle w:val="PlaceholderText"/>
            </w:rPr>
            <w:t xml:space="preserve">Click to enter </w:t>
          </w:r>
          <w:r w:rsidRPr="00C74A71">
            <w:rPr>
              <w:rStyle w:val="PlaceholderText"/>
            </w:rPr>
            <w:t>Date]</w:t>
          </w:r>
        </w:p>
      </w:docPartBody>
    </w:docPart>
    <w:docPart>
      <w:docPartPr>
        <w:name w:val="B252F377F27F45449D6288FEB5440828"/>
        <w:category>
          <w:name w:val="General"/>
          <w:gallery w:val="placeholder"/>
        </w:category>
        <w:types>
          <w:type w:val="bbPlcHdr"/>
        </w:types>
        <w:behaviors>
          <w:behavior w:val="content"/>
        </w:behaviors>
        <w:guid w:val="{03AA5AC5-8061-4AF1-9885-8453940A3A86}"/>
      </w:docPartPr>
      <w:docPartBody>
        <w:p w:rsidR="001066B8" w:rsidRDefault="00634C8C" w:rsidP="00634C8C">
          <w:pPr>
            <w:pStyle w:val="B252F377F27F45449D6288FEB54408285"/>
          </w:pPr>
          <w:r>
            <w:rPr>
              <w:rStyle w:val="PlaceholderText"/>
            </w:rPr>
            <w:t>Click here for list</w:t>
          </w:r>
        </w:p>
      </w:docPartBody>
    </w:docPart>
    <w:docPart>
      <w:docPartPr>
        <w:name w:val="E5CF50FB27DF47349101273D03259135"/>
        <w:category>
          <w:name w:val="General"/>
          <w:gallery w:val="placeholder"/>
        </w:category>
        <w:types>
          <w:type w:val="bbPlcHdr"/>
        </w:types>
        <w:behaviors>
          <w:behavior w:val="content"/>
        </w:behaviors>
        <w:guid w:val="{D244F65E-626C-49C0-B5C9-8B522AD40E71}"/>
      </w:docPartPr>
      <w:docPartBody>
        <w:p w:rsidR="001066B8" w:rsidRDefault="00634C8C" w:rsidP="00634C8C">
          <w:pPr>
            <w:pStyle w:val="E5CF50FB27DF47349101273D032591355"/>
          </w:pPr>
          <w:r>
            <w:rPr>
              <w:rStyle w:val="PlaceholderText"/>
            </w:rPr>
            <w:t>Click here for list</w:t>
          </w:r>
        </w:p>
      </w:docPartBody>
    </w:docPart>
    <w:docPart>
      <w:docPartPr>
        <w:name w:val="423AD0A69C6A417994B54C814AB81E78"/>
        <w:category>
          <w:name w:val="General"/>
          <w:gallery w:val="placeholder"/>
        </w:category>
        <w:types>
          <w:type w:val="bbPlcHdr"/>
        </w:types>
        <w:behaviors>
          <w:behavior w:val="content"/>
        </w:behaviors>
        <w:guid w:val="{D3AFC543-0FC2-4BB5-8D97-DC6A1A7C5ECE}"/>
      </w:docPartPr>
      <w:docPartBody>
        <w:p w:rsidR="001066B8" w:rsidRDefault="00634C8C">
          <w:pPr>
            <w:pStyle w:val="423AD0A69C6A417994B54C814AB81E78"/>
          </w:pPr>
          <w:r>
            <w:t>Click here for list</w:t>
          </w:r>
        </w:p>
      </w:docPartBody>
    </w:docPart>
    <w:docPart>
      <w:docPartPr>
        <w:name w:val="B91E57E474EA4440A00732837704DC3A"/>
        <w:category>
          <w:name w:val="General"/>
          <w:gallery w:val="placeholder"/>
        </w:category>
        <w:types>
          <w:type w:val="bbPlcHdr"/>
        </w:types>
        <w:behaviors>
          <w:behavior w:val="content"/>
        </w:behaviors>
        <w:guid w:val="{DD57DC60-6AC0-4B0B-8B56-FE58816FBB19}"/>
      </w:docPartPr>
      <w:docPartBody>
        <w:p w:rsidR="001066B8" w:rsidRDefault="00634C8C" w:rsidP="00634C8C">
          <w:pPr>
            <w:pStyle w:val="B91E57E474EA4440A00732837704DC3A5"/>
          </w:pPr>
          <w:r w:rsidRPr="00C74A71">
            <w:rPr>
              <w:rStyle w:val="PlaceholderText"/>
            </w:rPr>
            <w:t>[</w:t>
          </w:r>
          <w:r>
            <w:rPr>
              <w:rStyle w:val="PlaceholderText"/>
            </w:rPr>
            <w:t xml:space="preserve">Click to enter </w:t>
          </w:r>
          <w:r w:rsidRPr="00C74A71">
            <w:rPr>
              <w:rStyle w:val="PlaceholderText"/>
            </w:rPr>
            <w:t>Date]</w:t>
          </w:r>
        </w:p>
      </w:docPartBody>
    </w:docPart>
    <w:docPart>
      <w:docPartPr>
        <w:name w:val="DBDC5FB1A2854AFDA7E1A5B69C939B4F"/>
        <w:category>
          <w:name w:val="General"/>
          <w:gallery w:val="placeholder"/>
        </w:category>
        <w:types>
          <w:type w:val="bbPlcHdr"/>
        </w:types>
        <w:behaviors>
          <w:behavior w:val="content"/>
        </w:behaviors>
        <w:guid w:val="{5F9C660D-1EE0-44B3-83C4-312C3EA5CED6}"/>
      </w:docPartPr>
      <w:docPartBody>
        <w:p w:rsidR="001066B8" w:rsidRDefault="00634C8C" w:rsidP="00634C8C">
          <w:pPr>
            <w:pStyle w:val="DBDC5FB1A2854AFDA7E1A5B69C939B4F5"/>
          </w:pPr>
          <w:r w:rsidRPr="00C74A71">
            <w:rPr>
              <w:rStyle w:val="PlaceholderText"/>
            </w:rPr>
            <w:t>[</w:t>
          </w:r>
          <w:r>
            <w:rPr>
              <w:rStyle w:val="PlaceholderText"/>
            </w:rPr>
            <w:t xml:space="preserve">Click to enter </w:t>
          </w:r>
          <w:r w:rsidRPr="00C74A71">
            <w:rPr>
              <w:rStyle w:val="PlaceholderText"/>
            </w:rPr>
            <w:t>Date]</w:t>
          </w:r>
        </w:p>
      </w:docPartBody>
    </w:docPart>
    <w:docPart>
      <w:docPartPr>
        <w:name w:val="FEC3866639A34DA4AC3D6962FFCEE12B"/>
        <w:category>
          <w:name w:val="General"/>
          <w:gallery w:val="placeholder"/>
        </w:category>
        <w:types>
          <w:type w:val="bbPlcHdr"/>
        </w:types>
        <w:behaviors>
          <w:behavior w:val="content"/>
        </w:behaviors>
        <w:guid w:val="{A94EE14E-DBC8-4C6F-AECB-D5D86B24DA48}"/>
      </w:docPartPr>
      <w:docPartBody>
        <w:p w:rsidR="007D2B9F" w:rsidRDefault="00634C8C" w:rsidP="00634C8C">
          <w:pPr>
            <w:pStyle w:val="FEC3866639A34DA4AC3D6962FFCEE12B2"/>
          </w:pPr>
          <w:r>
            <w:rPr>
              <w:rStyle w:val="PlaceholderText"/>
            </w:rPr>
            <w:t>Click here for list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ヒラギノ角ゴ ProN W3">
    <w:altName w:val="Yu Gothic"/>
    <w:panose1 w:val="00000000000000000000"/>
    <w:charset w:val="8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ヒラギノ角ゴ ProN W6">
    <w:altName w:val="Yu Gothic"/>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6B8"/>
    <w:rsid w:val="000167B1"/>
    <w:rsid w:val="000F242D"/>
    <w:rsid w:val="001066B8"/>
    <w:rsid w:val="001526E8"/>
    <w:rsid w:val="00180CCA"/>
    <w:rsid w:val="0020051B"/>
    <w:rsid w:val="0021767B"/>
    <w:rsid w:val="00243AE4"/>
    <w:rsid w:val="00361EB7"/>
    <w:rsid w:val="003A0213"/>
    <w:rsid w:val="003E7595"/>
    <w:rsid w:val="004505BD"/>
    <w:rsid w:val="004C5E32"/>
    <w:rsid w:val="005602FD"/>
    <w:rsid w:val="00577654"/>
    <w:rsid w:val="00622937"/>
    <w:rsid w:val="00634C8C"/>
    <w:rsid w:val="006B7104"/>
    <w:rsid w:val="007D2B9F"/>
    <w:rsid w:val="00924284"/>
    <w:rsid w:val="00971D9A"/>
    <w:rsid w:val="00A72879"/>
    <w:rsid w:val="00A81F1D"/>
    <w:rsid w:val="00B81397"/>
    <w:rsid w:val="00D5061A"/>
    <w:rsid w:val="00D7226B"/>
    <w:rsid w:val="00DB2D08"/>
    <w:rsid w:val="00E20285"/>
    <w:rsid w:val="00E60DB6"/>
    <w:rsid w:val="00E95501"/>
    <w:rsid w:val="00EB1251"/>
    <w:rsid w:val="00EF2060"/>
    <w:rsid w:val="00EF2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1EB7"/>
    <w:rPr>
      <w:color w:val="808080"/>
    </w:rPr>
  </w:style>
  <w:style w:type="paragraph" w:customStyle="1" w:styleId="81BCB0BB0FC74F388B70483D1EE8CB0D">
    <w:name w:val="81BCB0BB0FC74F388B70483D1EE8CB0D"/>
  </w:style>
  <w:style w:type="paragraph" w:customStyle="1" w:styleId="B252F377F27F45449D6288FEB5440828">
    <w:name w:val="B252F377F27F45449D6288FEB5440828"/>
  </w:style>
  <w:style w:type="paragraph" w:customStyle="1" w:styleId="E5CF50FB27DF47349101273D03259135">
    <w:name w:val="E5CF50FB27DF47349101273D03259135"/>
  </w:style>
  <w:style w:type="paragraph" w:customStyle="1" w:styleId="AB1A3C49A32A475EAC1A435C0C9C0030">
    <w:name w:val="AB1A3C49A32A475EAC1A435C0C9C0030"/>
  </w:style>
  <w:style w:type="paragraph" w:customStyle="1" w:styleId="7E2F5C1AF97743DBB8E7CBE1DB627214">
    <w:name w:val="7E2F5C1AF97743DBB8E7CBE1DB627214"/>
  </w:style>
  <w:style w:type="paragraph" w:customStyle="1" w:styleId="D23FC1795D8547C8A77CBBAEC4C8EC2D">
    <w:name w:val="D23FC1795D8547C8A77CBBAEC4C8EC2D"/>
  </w:style>
  <w:style w:type="paragraph" w:customStyle="1" w:styleId="78F70A977BA940E7B81FC70E74A62325">
    <w:name w:val="78F70A977BA940E7B81FC70E74A62325"/>
  </w:style>
  <w:style w:type="paragraph" w:customStyle="1" w:styleId="2093FC512CE04419A873279CAA3B9723">
    <w:name w:val="2093FC512CE04419A873279CAA3B9723"/>
  </w:style>
  <w:style w:type="paragraph" w:customStyle="1" w:styleId="423AD0A69C6A417994B54C814AB81E78">
    <w:name w:val="423AD0A69C6A417994B54C814AB81E78"/>
  </w:style>
  <w:style w:type="paragraph" w:customStyle="1" w:styleId="B91E57E474EA4440A00732837704DC3A">
    <w:name w:val="B91E57E474EA4440A00732837704DC3A"/>
  </w:style>
  <w:style w:type="paragraph" w:customStyle="1" w:styleId="DBDC5FB1A2854AFDA7E1A5B69C939B4F">
    <w:name w:val="DBDC5FB1A2854AFDA7E1A5B69C939B4F"/>
  </w:style>
  <w:style w:type="paragraph" w:customStyle="1" w:styleId="81BCB0BB0FC74F388B70483D1EE8CB0D1">
    <w:name w:val="81BCB0BB0FC74F388B70483D1EE8CB0D1"/>
    <w:rsid w:val="001066B8"/>
    <w:pPr>
      <w:spacing w:after="0" w:line="240" w:lineRule="auto"/>
    </w:pPr>
    <w:rPr>
      <w:rFonts w:eastAsia="Times New Roman" w:cs="Times New Roman"/>
      <w:noProof/>
      <w:color w:val="657C9C" w:themeColor="text2" w:themeTint="BF"/>
      <w:sz w:val="18"/>
      <w:szCs w:val="18"/>
    </w:rPr>
  </w:style>
  <w:style w:type="paragraph" w:customStyle="1" w:styleId="B252F377F27F45449D6288FEB54408281">
    <w:name w:val="B252F377F27F45449D6288FEB54408281"/>
    <w:rsid w:val="001066B8"/>
    <w:pPr>
      <w:spacing w:after="0" w:line="240" w:lineRule="auto"/>
    </w:pPr>
    <w:rPr>
      <w:rFonts w:eastAsia="Times New Roman" w:cs="Times New Roman"/>
      <w:noProof/>
      <w:color w:val="657C9C" w:themeColor="text2" w:themeTint="BF"/>
      <w:sz w:val="18"/>
      <w:szCs w:val="18"/>
    </w:rPr>
  </w:style>
  <w:style w:type="paragraph" w:customStyle="1" w:styleId="E5CF50FB27DF47349101273D032591351">
    <w:name w:val="E5CF50FB27DF47349101273D032591351"/>
    <w:rsid w:val="001066B8"/>
    <w:pPr>
      <w:spacing w:after="0" w:line="240" w:lineRule="auto"/>
    </w:pPr>
    <w:rPr>
      <w:rFonts w:eastAsia="Times New Roman" w:cs="Times New Roman"/>
      <w:noProof/>
      <w:color w:val="657C9C" w:themeColor="text2" w:themeTint="BF"/>
      <w:sz w:val="18"/>
      <w:szCs w:val="18"/>
    </w:rPr>
  </w:style>
  <w:style w:type="paragraph" w:customStyle="1" w:styleId="7E2F5C1AF97743DBB8E7CBE1DB6272141">
    <w:name w:val="7E2F5C1AF97743DBB8E7CBE1DB6272141"/>
    <w:rsid w:val="001066B8"/>
    <w:pPr>
      <w:spacing w:after="0" w:line="240" w:lineRule="auto"/>
    </w:pPr>
    <w:rPr>
      <w:rFonts w:eastAsia="Times New Roman" w:cs="Times New Roman"/>
      <w:noProof/>
      <w:color w:val="657C9C" w:themeColor="text2" w:themeTint="BF"/>
      <w:sz w:val="18"/>
      <w:szCs w:val="18"/>
    </w:rPr>
  </w:style>
  <w:style w:type="paragraph" w:customStyle="1" w:styleId="D23FC1795D8547C8A77CBBAEC4C8EC2D1">
    <w:name w:val="D23FC1795D8547C8A77CBBAEC4C8EC2D1"/>
    <w:rsid w:val="001066B8"/>
    <w:pPr>
      <w:spacing w:after="0" w:line="240" w:lineRule="auto"/>
    </w:pPr>
    <w:rPr>
      <w:rFonts w:eastAsia="Times New Roman" w:cs="Times New Roman"/>
      <w:noProof/>
      <w:color w:val="657C9C" w:themeColor="text2" w:themeTint="BF"/>
      <w:sz w:val="18"/>
      <w:szCs w:val="18"/>
    </w:rPr>
  </w:style>
  <w:style w:type="paragraph" w:customStyle="1" w:styleId="B91E57E474EA4440A00732837704DC3A1">
    <w:name w:val="B91E57E474EA4440A00732837704DC3A1"/>
    <w:rsid w:val="001066B8"/>
    <w:pPr>
      <w:suppressAutoHyphens/>
      <w:spacing w:before="60" w:after="0" w:line="240" w:lineRule="auto"/>
    </w:pPr>
    <w:rPr>
      <w:rFonts w:eastAsia="Times New Roman" w:cs="Times New Roman"/>
      <w:color w:val="000000" w:themeColor="text1"/>
      <w:sz w:val="20"/>
      <w:szCs w:val="20"/>
    </w:rPr>
  </w:style>
  <w:style w:type="paragraph" w:customStyle="1" w:styleId="DBDC5FB1A2854AFDA7E1A5B69C939B4F1">
    <w:name w:val="DBDC5FB1A2854AFDA7E1A5B69C939B4F1"/>
    <w:rsid w:val="001066B8"/>
    <w:pPr>
      <w:suppressAutoHyphens/>
      <w:spacing w:before="60" w:after="0" w:line="240" w:lineRule="auto"/>
    </w:pPr>
    <w:rPr>
      <w:rFonts w:eastAsia="Times New Roman" w:cs="Times New Roman"/>
      <w:color w:val="000000" w:themeColor="text1"/>
      <w:sz w:val="20"/>
      <w:szCs w:val="20"/>
    </w:rPr>
  </w:style>
  <w:style w:type="paragraph" w:customStyle="1" w:styleId="81BCB0BB0FC74F388B70483D1EE8CB0D2">
    <w:name w:val="81BCB0BB0FC74F388B70483D1EE8CB0D2"/>
    <w:rsid w:val="001066B8"/>
    <w:pPr>
      <w:spacing w:after="0" w:line="240" w:lineRule="auto"/>
    </w:pPr>
    <w:rPr>
      <w:rFonts w:eastAsia="Times New Roman" w:cs="Times New Roman"/>
      <w:noProof/>
      <w:color w:val="657C9C" w:themeColor="text2" w:themeTint="BF"/>
      <w:sz w:val="18"/>
      <w:szCs w:val="18"/>
    </w:rPr>
  </w:style>
  <w:style w:type="paragraph" w:customStyle="1" w:styleId="B252F377F27F45449D6288FEB54408282">
    <w:name w:val="B252F377F27F45449D6288FEB54408282"/>
    <w:rsid w:val="001066B8"/>
    <w:pPr>
      <w:spacing w:after="0" w:line="240" w:lineRule="auto"/>
    </w:pPr>
    <w:rPr>
      <w:rFonts w:eastAsia="Times New Roman" w:cs="Times New Roman"/>
      <w:noProof/>
      <w:color w:val="657C9C" w:themeColor="text2" w:themeTint="BF"/>
      <w:sz w:val="18"/>
      <w:szCs w:val="18"/>
    </w:rPr>
  </w:style>
  <w:style w:type="paragraph" w:customStyle="1" w:styleId="E5CF50FB27DF47349101273D032591352">
    <w:name w:val="E5CF50FB27DF47349101273D032591352"/>
    <w:rsid w:val="001066B8"/>
    <w:pPr>
      <w:spacing w:after="0" w:line="240" w:lineRule="auto"/>
    </w:pPr>
    <w:rPr>
      <w:rFonts w:eastAsia="Times New Roman" w:cs="Times New Roman"/>
      <w:noProof/>
      <w:color w:val="657C9C" w:themeColor="text2" w:themeTint="BF"/>
      <w:sz w:val="18"/>
      <w:szCs w:val="18"/>
    </w:rPr>
  </w:style>
  <w:style w:type="paragraph" w:customStyle="1" w:styleId="7E2F5C1AF97743DBB8E7CBE1DB6272142">
    <w:name w:val="7E2F5C1AF97743DBB8E7CBE1DB6272142"/>
    <w:rsid w:val="001066B8"/>
    <w:pPr>
      <w:spacing w:after="0" w:line="240" w:lineRule="auto"/>
    </w:pPr>
    <w:rPr>
      <w:rFonts w:eastAsia="Times New Roman" w:cs="Times New Roman"/>
      <w:noProof/>
      <w:color w:val="657C9C" w:themeColor="text2" w:themeTint="BF"/>
      <w:sz w:val="18"/>
      <w:szCs w:val="18"/>
    </w:rPr>
  </w:style>
  <w:style w:type="paragraph" w:customStyle="1" w:styleId="D23FC1795D8547C8A77CBBAEC4C8EC2D2">
    <w:name w:val="D23FC1795D8547C8A77CBBAEC4C8EC2D2"/>
    <w:rsid w:val="001066B8"/>
    <w:pPr>
      <w:spacing w:after="0" w:line="240" w:lineRule="auto"/>
    </w:pPr>
    <w:rPr>
      <w:rFonts w:eastAsia="Times New Roman" w:cs="Times New Roman"/>
      <w:noProof/>
      <w:color w:val="657C9C" w:themeColor="text2" w:themeTint="BF"/>
      <w:sz w:val="18"/>
      <w:szCs w:val="18"/>
    </w:rPr>
  </w:style>
  <w:style w:type="paragraph" w:customStyle="1" w:styleId="B91E57E474EA4440A00732837704DC3A2">
    <w:name w:val="B91E57E474EA4440A00732837704DC3A2"/>
    <w:rsid w:val="001066B8"/>
    <w:pPr>
      <w:suppressAutoHyphens/>
      <w:spacing w:before="60" w:after="0" w:line="240" w:lineRule="auto"/>
    </w:pPr>
    <w:rPr>
      <w:rFonts w:eastAsia="Times New Roman" w:cs="Times New Roman"/>
      <w:color w:val="000000" w:themeColor="text1"/>
      <w:sz w:val="20"/>
      <w:szCs w:val="20"/>
    </w:rPr>
  </w:style>
  <w:style w:type="paragraph" w:customStyle="1" w:styleId="DBDC5FB1A2854AFDA7E1A5B69C939B4F2">
    <w:name w:val="DBDC5FB1A2854AFDA7E1A5B69C939B4F2"/>
    <w:rsid w:val="001066B8"/>
    <w:pPr>
      <w:suppressAutoHyphens/>
      <w:spacing w:before="60" w:after="0" w:line="240" w:lineRule="auto"/>
    </w:pPr>
    <w:rPr>
      <w:rFonts w:eastAsia="Times New Roman" w:cs="Times New Roman"/>
      <w:color w:val="000000" w:themeColor="text1"/>
      <w:sz w:val="20"/>
      <w:szCs w:val="20"/>
    </w:rPr>
  </w:style>
  <w:style w:type="paragraph" w:customStyle="1" w:styleId="81BCB0BB0FC74F388B70483D1EE8CB0D3">
    <w:name w:val="81BCB0BB0FC74F388B70483D1EE8CB0D3"/>
    <w:rsid w:val="001066B8"/>
    <w:pPr>
      <w:spacing w:after="0" w:line="240" w:lineRule="auto"/>
    </w:pPr>
    <w:rPr>
      <w:rFonts w:eastAsia="Times New Roman" w:cs="Times New Roman"/>
      <w:noProof/>
      <w:color w:val="657C9C" w:themeColor="text2" w:themeTint="BF"/>
      <w:sz w:val="18"/>
      <w:szCs w:val="18"/>
    </w:rPr>
  </w:style>
  <w:style w:type="paragraph" w:customStyle="1" w:styleId="B252F377F27F45449D6288FEB54408283">
    <w:name w:val="B252F377F27F45449D6288FEB54408283"/>
    <w:rsid w:val="001066B8"/>
    <w:pPr>
      <w:spacing w:after="0" w:line="240" w:lineRule="auto"/>
    </w:pPr>
    <w:rPr>
      <w:rFonts w:eastAsia="Times New Roman" w:cs="Times New Roman"/>
      <w:noProof/>
      <w:color w:val="657C9C" w:themeColor="text2" w:themeTint="BF"/>
      <w:sz w:val="18"/>
      <w:szCs w:val="18"/>
    </w:rPr>
  </w:style>
  <w:style w:type="paragraph" w:customStyle="1" w:styleId="E5CF50FB27DF47349101273D032591353">
    <w:name w:val="E5CF50FB27DF47349101273D032591353"/>
    <w:rsid w:val="001066B8"/>
    <w:pPr>
      <w:spacing w:after="0" w:line="240" w:lineRule="auto"/>
    </w:pPr>
    <w:rPr>
      <w:rFonts w:eastAsia="Times New Roman" w:cs="Times New Roman"/>
      <w:noProof/>
      <w:color w:val="657C9C" w:themeColor="text2" w:themeTint="BF"/>
      <w:sz w:val="18"/>
      <w:szCs w:val="18"/>
    </w:rPr>
  </w:style>
  <w:style w:type="paragraph" w:customStyle="1" w:styleId="7E2F5C1AF97743DBB8E7CBE1DB6272143">
    <w:name w:val="7E2F5C1AF97743DBB8E7CBE1DB6272143"/>
    <w:rsid w:val="001066B8"/>
    <w:pPr>
      <w:spacing w:after="0" w:line="240" w:lineRule="auto"/>
    </w:pPr>
    <w:rPr>
      <w:rFonts w:eastAsia="Times New Roman" w:cs="Times New Roman"/>
      <w:noProof/>
      <w:color w:val="657C9C" w:themeColor="text2" w:themeTint="BF"/>
      <w:sz w:val="18"/>
      <w:szCs w:val="18"/>
    </w:rPr>
  </w:style>
  <w:style w:type="paragraph" w:customStyle="1" w:styleId="D23FC1795D8547C8A77CBBAEC4C8EC2D3">
    <w:name w:val="D23FC1795D8547C8A77CBBAEC4C8EC2D3"/>
    <w:rsid w:val="001066B8"/>
    <w:pPr>
      <w:spacing w:after="0" w:line="240" w:lineRule="auto"/>
    </w:pPr>
    <w:rPr>
      <w:rFonts w:eastAsia="Times New Roman" w:cs="Times New Roman"/>
      <w:noProof/>
      <w:color w:val="657C9C" w:themeColor="text2" w:themeTint="BF"/>
      <w:sz w:val="18"/>
      <w:szCs w:val="18"/>
    </w:rPr>
  </w:style>
  <w:style w:type="paragraph" w:customStyle="1" w:styleId="B91E57E474EA4440A00732837704DC3A3">
    <w:name w:val="B91E57E474EA4440A00732837704DC3A3"/>
    <w:rsid w:val="001066B8"/>
    <w:pPr>
      <w:suppressAutoHyphens/>
      <w:spacing w:before="60" w:after="0" w:line="240" w:lineRule="auto"/>
    </w:pPr>
    <w:rPr>
      <w:rFonts w:eastAsia="Times New Roman" w:cs="Times New Roman"/>
      <w:color w:val="000000" w:themeColor="text1"/>
      <w:sz w:val="20"/>
      <w:szCs w:val="20"/>
    </w:rPr>
  </w:style>
  <w:style w:type="paragraph" w:customStyle="1" w:styleId="DBDC5FB1A2854AFDA7E1A5B69C939B4F3">
    <w:name w:val="DBDC5FB1A2854AFDA7E1A5B69C939B4F3"/>
    <w:rsid w:val="001066B8"/>
    <w:pPr>
      <w:suppressAutoHyphens/>
      <w:spacing w:before="60" w:after="0" w:line="240" w:lineRule="auto"/>
    </w:pPr>
    <w:rPr>
      <w:rFonts w:eastAsia="Times New Roman" w:cs="Times New Roman"/>
      <w:color w:val="000000" w:themeColor="text1"/>
      <w:sz w:val="20"/>
      <w:szCs w:val="20"/>
    </w:rPr>
  </w:style>
  <w:style w:type="paragraph" w:customStyle="1" w:styleId="FEC3866639A34DA4AC3D6962FFCEE12B">
    <w:name w:val="FEC3866639A34DA4AC3D6962FFCEE12B"/>
    <w:rsid w:val="001526E8"/>
  </w:style>
  <w:style w:type="paragraph" w:customStyle="1" w:styleId="FEC3866639A34DA4AC3D6962FFCEE12B1">
    <w:name w:val="FEC3866639A34DA4AC3D6962FFCEE12B1"/>
    <w:rsid w:val="001526E8"/>
    <w:pPr>
      <w:spacing w:after="0" w:line="240" w:lineRule="auto"/>
    </w:pPr>
    <w:rPr>
      <w:rFonts w:eastAsia="Times New Roman" w:cs="Times New Roman"/>
      <w:noProof/>
      <w:color w:val="657C9C" w:themeColor="text2" w:themeTint="BF"/>
      <w:sz w:val="18"/>
      <w:szCs w:val="18"/>
    </w:rPr>
  </w:style>
  <w:style w:type="paragraph" w:customStyle="1" w:styleId="81BCB0BB0FC74F388B70483D1EE8CB0D4">
    <w:name w:val="81BCB0BB0FC74F388B70483D1EE8CB0D4"/>
    <w:rsid w:val="001526E8"/>
    <w:pPr>
      <w:spacing w:after="0" w:line="240" w:lineRule="auto"/>
    </w:pPr>
    <w:rPr>
      <w:rFonts w:eastAsia="Times New Roman" w:cs="Times New Roman"/>
      <w:noProof/>
      <w:color w:val="657C9C" w:themeColor="text2" w:themeTint="BF"/>
      <w:sz w:val="18"/>
      <w:szCs w:val="18"/>
    </w:rPr>
  </w:style>
  <w:style w:type="paragraph" w:customStyle="1" w:styleId="B252F377F27F45449D6288FEB54408284">
    <w:name w:val="B252F377F27F45449D6288FEB54408284"/>
    <w:rsid w:val="001526E8"/>
    <w:pPr>
      <w:spacing w:after="0" w:line="240" w:lineRule="auto"/>
    </w:pPr>
    <w:rPr>
      <w:rFonts w:eastAsia="Times New Roman" w:cs="Times New Roman"/>
      <w:noProof/>
      <w:color w:val="657C9C" w:themeColor="text2" w:themeTint="BF"/>
      <w:sz w:val="18"/>
      <w:szCs w:val="18"/>
    </w:rPr>
  </w:style>
  <w:style w:type="paragraph" w:customStyle="1" w:styleId="E5CF50FB27DF47349101273D032591354">
    <w:name w:val="E5CF50FB27DF47349101273D032591354"/>
    <w:rsid w:val="001526E8"/>
    <w:pPr>
      <w:spacing w:after="0" w:line="240" w:lineRule="auto"/>
    </w:pPr>
    <w:rPr>
      <w:rFonts w:eastAsia="Times New Roman" w:cs="Times New Roman"/>
      <w:noProof/>
      <w:color w:val="657C9C" w:themeColor="text2" w:themeTint="BF"/>
      <w:sz w:val="18"/>
      <w:szCs w:val="18"/>
    </w:rPr>
  </w:style>
  <w:style w:type="paragraph" w:customStyle="1" w:styleId="7E2F5C1AF97743DBB8E7CBE1DB6272144">
    <w:name w:val="7E2F5C1AF97743DBB8E7CBE1DB6272144"/>
    <w:rsid w:val="001526E8"/>
    <w:pPr>
      <w:spacing w:after="0" w:line="240" w:lineRule="auto"/>
    </w:pPr>
    <w:rPr>
      <w:rFonts w:eastAsia="Times New Roman" w:cs="Times New Roman"/>
      <w:noProof/>
      <w:color w:val="657C9C" w:themeColor="text2" w:themeTint="BF"/>
      <w:sz w:val="18"/>
      <w:szCs w:val="18"/>
    </w:rPr>
  </w:style>
  <w:style w:type="paragraph" w:customStyle="1" w:styleId="D23FC1795D8547C8A77CBBAEC4C8EC2D4">
    <w:name w:val="D23FC1795D8547C8A77CBBAEC4C8EC2D4"/>
    <w:rsid w:val="001526E8"/>
    <w:pPr>
      <w:spacing w:after="0" w:line="240" w:lineRule="auto"/>
    </w:pPr>
    <w:rPr>
      <w:rFonts w:eastAsia="Times New Roman" w:cs="Times New Roman"/>
      <w:noProof/>
      <w:color w:val="657C9C" w:themeColor="text2" w:themeTint="BF"/>
      <w:sz w:val="18"/>
      <w:szCs w:val="18"/>
    </w:rPr>
  </w:style>
  <w:style w:type="paragraph" w:customStyle="1" w:styleId="B91E57E474EA4440A00732837704DC3A4">
    <w:name w:val="B91E57E474EA4440A00732837704DC3A4"/>
    <w:rsid w:val="001526E8"/>
    <w:pPr>
      <w:suppressAutoHyphens/>
      <w:spacing w:before="60" w:after="0" w:line="240" w:lineRule="auto"/>
    </w:pPr>
    <w:rPr>
      <w:rFonts w:eastAsia="Times New Roman" w:cs="Times New Roman"/>
      <w:color w:val="000000" w:themeColor="text1"/>
      <w:sz w:val="20"/>
      <w:szCs w:val="20"/>
    </w:rPr>
  </w:style>
  <w:style w:type="paragraph" w:customStyle="1" w:styleId="DBDC5FB1A2854AFDA7E1A5B69C939B4F4">
    <w:name w:val="DBDC5FB1A2854AFDA7E1A5B69C939B4F4"/>
    <w:rsid w:val="001526E8"/>
    <w:pPr>
      <w:suppressAutoHyphens/>
      <w:spacing w:before="60" w:after="0" w:line="240" w:lineRule="auto"/>
    </w:pPr>
    <w:rPr>
      <w:rFonts w:eastAsia="Times New Roman" w:cs="Times New Roman"/>
      <w:color w:val="000000" w:themeColor="text1"/>
      <w:sz w:val="20"/>
      <w:szCs w:val="20"/>
    </w:rPr>
  </w:style>
  <w:style w:type="paragraph" w:customStyle="1" w:styleId="FEC3866639A34DA4AC3D6962FFCEE12B2">
    <w:name w:val="FEC3866639A34DA4AC3D6962FFCEE12B2"/>
    <w:rsid w:val="00634C8C"/>
    <w:pPr>
      <w:spacing w:after="0" w:line="240" w:lineRule="auto"/>
    </w:pPr>
    <w:rPr>
      <w:rFonts w:eastAsia="Times New Roman" w:cs="Times New Roman"/>
      <w:noProof/>
      <w:color w:val="657C9C" w:themeColor="text2" w:themeTint="BF"/>
      <w:sz w:val="18"/>
      <w:szCs w:val="18"/>
    </w:rPr>
  </w:style>
  <w:style w:type="paragraph" w:customStyle="1" w:styleId="81BCB0BB0FC74F388B70483D1EE8CB0D5">
    <w:name w:val="81BCB0BB0FC74F388B70483D1EE8CB0D5"/>
    <w:rsid w:val="00634C8C"/>
    <w:pPr>
      <w:spacing w:after="0" w:line="240" w:lineRule="auto"/>
    </w:pPr>
    <w:rPr>
      <w:rFonts w:eastAsia="Times New Roman" w:cs="Times New Roman"/>
      <w:noProof/>
      <w:color w:val="657C9C" w:themeColor="text2" w:themeTint="BF"/>
      <w:sz w:val="18"/>
      <w:szCs w:val="18"/>
    </w:rPr>
  </w:style>
  <w:style w:type="paragraph" w:customStyle="1" w:styleId="B252F377F27F45449D6288FEB54408285">
    <w:name w:val="B252F377F27F45449D6288FEB54408285"/>
    <w:rsid w:val="00634C8C"/>
    <w:pPr>
      <w:spacing w:after="0" w:line="240" w:lineRule="auto"/>
    </w:pPr>
    <w:rPr>
      <w:rFonts w:eastAsia="Times New Roman" w:cs="Times New Roman"/>
      <w:noProof/>
      <w:color w:val="657C9C" w:themeColor="text2" w:themeTint="BF"/>
      <w:sz w:val="18"/>
      <w:szCs w:val="18"/>
    </w:rPr>
  </w:style>
  <w:style w:type="paragraph" w:customStyle="1" w:styleId="E5CF50FB27DF47349101273D032591355">
    <w:name w:val="E5CF50FB27DF47349101273D032591355"/>
    <w:rsid w:val="00634C8C"/>
    <w:pPr>
      <w:spacing w:after="0" w:line="240" w:lineRule="auto"/>
    </w:pPr>
    <w:rPr>
      <w:rFonts w:eastAsia="Times New Roman" w:cs="Times New Roman"/>
      <w:noProof/>
      <w:color w:val="657C9C" w:themeColor="text2" w:themeTint="BF"/>
      <w:sz w:val="18"/>
      <w:szCs w:val="18"/>
    </w:rPr>
  </w:style>
  <w:style w:type="paragraph" w:customStyle="1" w:styleId="7E2F5C1AF97743DBB8E7CBE1DB6272145">
    <w:name w:val="7E2F5C1AF97743DBB8E7CBE1DB6272145"/>
    <w:rsid w:val="00634C8C"/>
    <w:pPr>
      <w:spacing w:after="0" w:line="240" w:lineRule="auto"/>
    </w:pPr>
    <w:rPr>
      <w:rFonts w:eastAsia="Times New Roman" w:cs="Times New Roman"/>
      <w:noProof/>
      <w:color w:val="657C9C" w:themeColor="text2" w:themeTint="BF"/>
      <w:sz w:val="18"/>
      <w:szCs w:val="18"/>
    </w:rPr>
  </w:style>
  <w:style w:type="paragraph" w:customStyle="1" w:styleId="D23FC1795D8547C8A77CBBAEC4C8EC2D5">
    <w:name w:val="D23FC1795D8547C8A77CBBAEC4C8EC2D5"/>
    <w:rsid w:val="00634C8C"/>
    <w:pPr>
      <w:spacing w:after="0" w:line="240" w:lineRule="auto"/>
    </w:pPr>
    <w:rPr>
      <w:rFonts w:eastAsia="Times New Roman" w:cs="Times New Roman"/>
      <w:noProof/>
      <w:color w:val="657C9C" w:themeColor="text2" w:themeTint="BF"/>
      <w:sz w:val="18"/>
      <w:szCs w:val="18"/>
    </w:rPr>
  </w:style>
  <w:style w:type="paragraph" w:customStyle="1" w:styleId="B91E57E474EA4440A00732837704DC3A5">
    <w:name w:val="B91E57E474EA4440A00732837704DC3A5"/>
    <w:rsid w:val="00634C8C"/>
    <w:pPr>
      <w:suppressAutoHyphens/>
      <w:spacing w:before="60" w:after="0" w:line="240" w:lineRule="auto"/>
    </w:pPr>
    <w:rPr>
      <w:rFonts w:eastAsia="Times New Roman" w:cs="Times New Roman"/>
      <w:color w:val="000000" w:themeColor="text1"/>
      <w:sz w:val="20"/>
      <w:szCs w:val="20"/>
    </w:rPr>
  </w:style>
  <w:style w:type="paragraph" w:customStyle="1" w:styleId="DBDC5FB1A2854AFDA7E1A5B69C939B4F5">
    <w:name w:val="DBDC5FB1A2854AFDA7E1A5B69C939B4F5"/>
    <w:rsid w:val="00634C8C"/>
    <w:pPr>
      <w:suppressAutoHyphens/>
      <w:spacing w:before="60" w:after="0" w:line="240" w:lineRule="auto"/>
    </w:pPr>
    <w:rPr>
      <w:rFonts w:eastAsia="Times New Roman" w:cs="Times New Roman"/>
      <w:color w:val="000000" w:themeColor="text1"/>
      <w:sz w:val="20"/>
      <w:szCs w:val="20"/>
    </w:rPr>
  </w:style>
  <w:style w:type="paragraph" w:customStyle="1" w:styleId="5C9D081085E541F78685C07504684B08">
    <w:name w:val="5C9D081085E541F78685C07504684B08"/>
    <w:rsid w:val="00361EB7"/>
  </w:style>
  <w:style w:type="paragraph" w:customStyle="1" w:styleId="26E99C2BC561475C91D42B952AD3FABD">
    <w:name w:val="26E99C2BC561475C91D42B952AD3FABD"/>
    <w:rsid w:val="00361EB7"/>
  </w:style>
  <w:style w:type="paragraph" w:customStyle="1" w:styleId="371010BD193545FF8A8F746EEC73C004">
    <w:name w:val="371010BD193545FF8A8F746EEC73C004"/>
    <w:rsid w:val="00361EB7"/>
  </w:style>
  <w:style w:type="paragraph" w:customStyle="1" w:styleId="0E9001F7BED2498EBDE846EA0433B3C9">
    <w:name w:val="0E9001F7BED2498EBDE846EA0433B3C9"/>
    <w:rsid w:val="00361EB7"/>
  </w:style>
  <w:style w:type="paragraph" w:customStyle="1" w:styleId="5629833A95BC4D6D84B1D64D74F7DD6E">
    <w:name w:val="5629833A95BC4D6D84B1D64D74F7DD6E"/>
    <w:rsid w:val="00361E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Johnson">
      <a:dk1>
        <a:srgbClr val="595959"/>
      </a:dk1>
      <a:lt1>
        <a:srgbClr val="FFFFFF"/>
      </a:lt1>
      <a:dk2>
        <a:srgbClr val="000000"/>
      </a:dk2>
      <a:lt2>
        <a:srgbClr val="595959"/>
      </a:lt2>
      <a:accent1>
        <a:srgbClr val="0070C0"/>
      </a:accent1>
      <a:accent2>
        <a:srgbClr val="EC1C24"/>
      </a:accent2>
      <a:accent3>
        <a:srgbClr val="0A8CB3"/>
      </a:accent3>
      <a:accent4>
        <a:srgbClr val="828282"/>
      </a:accent4>
      <a:accent5>
        <a:srgbClr val="474747"/>
      </a:accent5>
      <a:accent6>
        <a:srgbClr val="BFBFBF"/>
      </a:accent6>
      <a:hlink>
        <a:srgbClr val="12C2E9"/>
      </a:hlink>
      <a:folHlink>
        <a:srgbClr val="B2B2B2"/>
      </a:folHlink>
    </a:clrScheme>
    <a:fontScheme name="Johnson">
      <a:majorFont>
        <a:latin typeface="Calibri"/>
        <a:ea typeface="ヒラギノ角ゴ ProN W6"/>
        <a:cs typeface="ヒラギノ角ゴ ProN W6"/>
      </a:majorFont>
      <a:minorFont>
        <a:latin typeface="Calibri"/>
        <a:ea typeface="ヒラギノ角ゴ ProN W3"/>
        <a:cs typeface="ヒラギノ角ゴ ProN W3"/>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2019-06-20T00:00:00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41b778b3-24f0-4754-b739-680cdf3d629e">
      <UserInfo>
        <DisplayName>Diaz, David [US Non-J&amp;J]</DisplayName>
        <AccountId>85</AccountId>
        <AccountType/>
      </UserInfo>
      <UserInfo>
        <DisplayName>Morris, Allyson [SYNNA]</DisplayName>
        <AccountId>86</AccountId>
        <AccountType/>
      </UserInfo>
      <UserInfo>
        <DisplayName>Michielli, Annalisa [DPYUS Non-J&amp;J]</DisplayName>
        <AccountId>88</AccountId>
        <AccountType/>
      </UserInfo>
      <UserInfo>
        <DisplayName>Lotito, Mark [DPYUS]</DisplayName>
        <AccountId>89</AccountId>
        <AccountType/>
      </UserInfo>
      <UserInfo>
        <DisplayName>Corso, Katherine [JJCUS]</DisplayName>
        <AccountId>37</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88795BB716A7A48BC15D477F288A40B" ma:contentTypeVersion="12" ma:contentTypeDescription="Create a new document." ma:contentTypeScope="" ma:versionID="d2f583f1c5cb71e85d6c1e36f30d9da4">
  <xsd:schema xmlns:xsd="http://www.w3.org/2001/XMLSchema" xmlns:xs="http://www.w3.org/2001/XMLSchema" xmlns:p="http://schemas.microsoft.com/office/2006/metadata/properties" xmlns:ns3="89713305-fbe0-46fc-856e-9b13cb7bf963" xmlns:ns4="41b778b3-24f0-4754-b739-680cdf3d629e" targetNamespace="http://schemas.microsoft.com/office/2006/metadata/properties" ma:root="true" ma:fieldsID="0b86be716f689d22eb16f307b6262ed0" ns3:_="" ns4:_="">
    <xsd:import namespace="89713305-fbe0-46fc-856e-9b13cb7bf963"/>
    <xsd:import namespace="41b778b3-24f0-4754-b739-680cdf3d629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713305-fbe0-46fc-856e-9b13cb7bf9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b778b3-24f0-4754-b739-680cdf3d629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45A509-12E9-45B8-9797-E9819F62C094}">
  <ds:schemaRefs>
    <ds:schemaRef ds:uri="http://schemas.microsoft.com/sharepoint/v3/contenttype/forms"/>
  </ds:schemaRefs>
</ds:datastoreItem>
</file>

<file path=customXml/itemProps3.xml><?xml version="1.0" encoding="utf-8"?>
<ds:datastoreItem xmlns:ds="http://schemas.openxmlformats.org/officeDocument/2006/customXml" ds:itemID="{9E994DCB-BEF1-4554-B6E6-3BA95D0BF66B}">
  <ds:schemaRefs>
    <ds:schemaRef ds:uri="http://schemas.microsoft.com/office/2006/documentManagement/types"/>
    <ds:schemaRef ds:uri="http://purl.org/dc/terms/"/>
    <ds:schemaRef ds:uri="http://schemas.openxmlformats.org/package/2006/metadata/core-properties"/>
    <ds:schemaRef ds:uri="http://purl.org/dc/dcmitype/"/>
    <ds:schemaRef ds:uri="41b778b3-24f0-4754-b739-680cdf3d629e"/>
    <ds:schemaRef ds:uri="89713305-fbe0-46fc-856e-9b13cb7bf963"/>
    <ds:schemaRef ds:uri="http://purl.org/dc/elements/1.1/"/>
    <ds:schemaRef ds:uri="http://schemas.microsoft.com/office/2006/metadata/properties"/>
    <ds:schemaRef ds:uri="http://schemas.microsoft.com/office/infopath/2007/PartnerControls"/>
    <ds:schemaRef ds:uri="http://www.w3.org/XML/1998/namespace"/>
  </ds:schemaRefs>
</ds:datastoreItem>
</file>

<file path=customXml/itemProps4.xml><?xml version="1.0" encoding="utf-8"?>
<ds:datastoreItem xmlns:ds="http://schemas.openxmlformats.org/officeDocument/2006/customXml" ds:itemID="{644380BC-82E2-4376-A818-FA6AFC5A5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713305-fbe0-46fc-856e-9b13cb7bf963"/>
    <ds:schemaRef ds:uri="41b778b3-24f0-4754-b739-680cdf3d62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0F84AF4-1F18-4879-9BF6-44CCDC556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14081</TotalTime>
  <Pages>11</Pages>
  <Words>4020</Words>
  <Characters>25902</Characters>
  <Application>Microsoft Office Word</Application>
  <DocSecurity>0</DocSecurity>
  <Lines>215</Lines>
  <Paragraphs>59</Paragraphs>
  <ScaleCrop>false</ScaleCrop>
  <HeadingPairs>
    <vt:vector size="2" baseType="variant">
      <vt:variant>
        <vt:lpstr>Title</vt:lpstr>
      </vt:variant>
      <vt:variant>
        <vt:i4>1</vt:i4>
      </vt:variant>
    </vt:vector>
  </HeadingPairs>
  <TitlesOfParts>
    <vt:vector size="1" baseType="lpstr">
      <vt:lpstr>Guidance for the format and content of the protocol of non-interventional post-authorisation safety studies</vt:lpstr>
    </vt:vector>
  </TitlesOfParts>
  <Company>Johnson &amp; Johnson</Company>
  <LinksUpToDate>false</LinksUpToDate>
  <CharactersWithSpaces>29863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Guidance for the format and content of the protocol of non-interventional post-authorisation safety studies</dc:title>
  <dc:subject/>
  <dc:creator>Gutierrez, Mario</dc:creator>
  <cp:keywords>Guidance for the format and content of the protocol of non-interventional post-authorisation safety studies</cp:keywords>
  <dc:description/>
  <cp:lastModifiedBy>Fortin, Stephen [JRDUS]</cp:lastModifiedBy>
  <cp:revision>298</cp:revision>
  <cp:lastPrinted>2018-10-10T21:58:00Z</cp:lastPrinted>
  <dcterms:created xsi:type="dcterms:W3CDTF">2020-06-01T15:01:00Z</dcterms:created>
  <dcterms:modified xsi:type="dcterms:W3CDTF">2020-07-14T18:53:00Z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0x010100D88795BB716A7A48BC15D477F288A40B</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Shaipher.Wankhar@chillibreeze.local</vt:lpwstr>
  </property>
  <property fmtid="{D5CDD505-2E9C-101B-9397-08002B2CF9AE}" pid="6" name="MSIP_Label_f42aa342-8706-4288-bd11-ebb85995028c_SetDate">
    <vt:lpwstr>2018-12-10T10:43:46.9186477Z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